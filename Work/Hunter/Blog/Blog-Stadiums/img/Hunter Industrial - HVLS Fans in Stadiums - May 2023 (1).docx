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4419" w14:textId="77777777" w:rsidR="005B7253" w:rsidRDefault="00000000">
      <w:r>
        <w:rPr>
          <w:b/>
          <w:color w:val="005E85"/>
          <w:u w:val="single"/>
        </w:rPr>
        <w:t>Primary Keyword(s)</w:t>
      </w:r>
    </w:p>
    <w:p w14:paraId="53F65CF4" w14:textId="77777777" w:rsidR="005B7253" w:rsidRDefault="00000000">
      <w:r>
        <w:t xml:space="preserve">outdoor industrial fan (600) </w:t>
      </w:r>
    </w:p>
    <w:p w14:paraId="2D58EFCF" w14:textId="77777777" w:rsidR="005B7253" w:rsidRDefault="005B7253"/>
    <w:p w14:paraId="47F492A5" w14:textId="77777777" w:rsidR="005B7253" w:rsidRDefault="00000000">
      <w:r>
        <w:rPr>
          <w:b/>
          <w:color w:val="005E85"/>
          <w:u w:val="single"/>
        </w:rPr>
        <w:t>Secondary Keyword(s)</w:t>
      </w:r>
    </w:p>
    <w:p w14:paraId="0CAA917F" w14:textId="77777777" w:rsidR="005B7253" w:rsidRDefault="00000000">
      <w:r>
        <w:t xml:space="preserve">HVLS fan (900) </w:t>
      </w:r>
    </w:p>
    <w:p w14:paraId="069C688B" w14:textId="77777777" w:rsidR="005B7253" w:rsidRDefault="00000000">
      <w:r>
        <w:t xml:space="preserve">industrial outdoor fan (250) </w:t>
      </w:r>
    </w:p>
    <w:p w14:paraId="396340D6" w14:textId="77777777" w:rsidR="005B7253" w:rsidRDefault="00000000">
      <w:r>
        <w:t xml:space="preserve">large commercial ceiling fans (100) </w:t>
      </w:r>
    </w:p>
    <w:p w14:paraId="2FBB2F41" w14:textId="77777777" w:rsidR="005B7253" w:rsidRDefault="00000000">
      <w:r>
        <w:t xml:space="preserve">industrial outdoor ceiling fan (60) </w:t>
      </w:r>
    </w:p>
    <w:p w14:paraId="3B109E77" w14:textId="77777777" w:rsidR="005B7253" w:rsidRDefault="00000000">
      <w:r>
        <w:t xml:space="preserve">large outdoor industrial fans (20) </w:t>
      </w:r>
    </w:p>
    <w:p w14:paraId="079C0A82" w14:textId="77777777" w:rsidR="005B7253" w:rsidRDefault="00000000">
      <w:r>
        <w:t xml:space="preserve">outdoor commercial fan (20) </w:t>
      </w:r>
    </w:p>
    <w:p w14:paraId="084BD773" w14:textId="77777777" w:rsidR="005B7253" w:rsidRDefault="005B7253"/>
    <w:p w14:paraId="60950F6C" w14:textId="77777777" w:rsidR="005B7253" w:rsidRDefault="00000000">
      <w:pPr>
        <w:rPr>
          <w:b/>
          <w:color w:val="005E85"/>
          <w:u w:val="single"/>
        </w:rPr>
      </w:pPr>
      <w:r>
        <w:rPr>
          <w:b/>
          <w:color w:val="005E85"/>
          <w:u w:val="single"/>
        </w:rPr>
        <w:t>URL/Path</w:t>
      </w:r>
    </w:p>
    <w:p w14:paraId="517D885C" w14:textId="77777777" w:rsidR="005B7253" w:rsidRDefault="00000000">
      <w:r>
        <w:t>/large-hvls-outdoor-industrial-fans-reduce-heat-humidity-in-stadiums-sports-venues</w:t>
      </w:r>
    </w:p>
    <w:p w14:paraId="57E5215D" w14:textId="77777777" w:rsidR="005B7253" w:rsidRDefault="005B7253"/>
    <w:p w14:paraId="0C3DD4DD" w14:textId="77777777" w:rsidR="005B7253" w:rsidRDefault="00000000">
      <w:r>
        <w:rPr>
          <w:b/>
          <w:color w:val="005E85"/>
          <w:u w:val="single"/>
        </w:rPr>
        <w:t>Page(s) To Boost/Anchor Text</w:t>
      </w:r>
    </w:p>
    <w:p w14:paraId="3B1BE13A" w14:textId="77777777" w:rsidR="005B7253" w:rsidRDefault="00000000">
      <w:pPr>
        <w:numPr>
          <w:ilvl w:val="0"/>
          <w:numId w:val="1"/>
        </w:numPr>
        <w:shd w:val="clear" w:color="auto" w:fill="FFFFFF"/>
        <w:spacing w:line="411" w:lineRule="auto"/>
      </w:pPr>
      <w:hyperlink r:id="rId7">
        <w:r>
          <w:rPr>
            <w:color w:val="1155CC"/>
          </w:rPr>
          <w:t>Industrial Fans Collection Page</w:t>
        </w:r>
      </w:hyperlink>
    </w:p>
    <w:p w14:paraId="379C37BA" w14:textId="77777777" w:rsidR="005B7253" w:rsidRDefault="00000000">
      <w:pPr>
        <w:numPr>
          <w:ilvl w:val="0"/>
          <w:numId w:val="1"/>
        </w:numPr>
        <w:shd w:val="clear" w:color="auto" w:fill="FFFFFF"/>
        <w:spacing w:line="411" w:lineRule="auto"/>
      </w:pPr>
      <w:hyperlink r:id="rId8">
        <w:r>
          <w:rPr>
            <w:color w:val="1155CC"/>
          </w:rPr>
          <w:t>Titan HVLS Fan</w:t>
        </w:r>
      </w:hyperlink>
    </w:p>
    <w:p w14:paraId="7F12A33F" w14:textId="77777777" w:rsidR="005B7253" w:rsidRDefault="00000000">
      <w:pPr>
        <w:numPr>
          <w:ilvl w:val="0"/>
          <w:numId w:val="1"/>
        </w:numPr>
        <w:shd w:val="clear" w:color="auto" w:fill="FFFFFF"/>
        <w:spacing w:line="411" w:lineRule="auto"/>
      </w:pPr>
      <w:hyperlink r:id="rId9">
        <w:r>
          <w:rPr>
            <w:color w:val="1155CC"/>
          </w:rPr>
          <w:t>ECO HVLS Fan</w:t>
        </w:r>
      </w:hyperlink>
    </w:p>
    <w:p w14:paraId="090DAF70" w14:textId="77777777" w:rsidR="005B7253" w:rsidRDefault="005B7253">
      <w:pPr>
        <w:rPr>
          <w:rFonts w:ascii="Arial" w:eastAsia="Arial" w:hAnsi="Arial" w:cs="Arial"/>
          <w:sz w:val="22"/>
          <w:szCs w:val="2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5B7253" w14:paraId="7F3599CF"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0E6E92"/>
            <w:tcMar>
              <w:top w:w="100" w:type="dxa"/>
              <w:left w:w="100" w:type="dxa"/>
              <w:bottom w:w="100" w:type="dxa"/>
              <w:right w:w="100" w:type="dxa"/>
            </w:tcMar>
          </w:tcPr>
          <w:p w14:paraId="6D0FFF6D" w14:textId="77777777" w:rsidR="005B7253" w:rsidRDefault="00000000">
            <w:pPr>
              <w:widowControl w:val="0"/>
              <w:spacing w:line="240" w:lineRule="auto"/>
              <w:rPr>
                <w:b/>
                <w:color w:val="FFFFFF"/>
              </w:rPr>
            </w:pPr>
            <w:r>
              <w:rPr>
                <w:b/>
                <w:color w:val="FFFFFF"/>
              </w:rPr>
              <w:t>Title:</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19C6EB17" w14:textId="77777777" w:rsidR="005B7253" w:rsidRDefault="00000000">
            <w:r>
              <w:t>How Large HVLS Outdoor Industrial Fans Reduce Heat and Humidity in Stadiums &amp; Sports Venues</w:t>
            </w:r>
          </w:p>
        </w:tc>
      </w:tr>
      <w:tr w:rsidR="005B7253" w14:paraId="350BB447"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4DAF40"/>
            <w:tcMar>
              <w:top w:w="100" w:type="dxa"/>
              <w:left w:w="100" w:type="dxa"/>
              <w:bottom w:w="100" w:type="dxa"/>
              <w:right w:w="100" w:type="dxa"/>
            </w:tcMar>
          </w:tcPr>
          <w:p w14:paraId="465A8CD7" w14:textId="77777777" w:rsidR="005B7253" w:rsidRDefault="00000000">
            <w:pPr>
              <w:widowControl w:val="0"/>
              <w:spacing w:line="240" w:lineRule="auto"/>
              <w:rPr>
                <w:b/>
                <w:color w:val="FFFFFF"/>
              </w:rPr>
            </w:pPr>
            <w:r>
              <w:rPr>
                <w:b/>
                <w:color w:val="FFFFFF"/>
              </w:rPr>
              <w:t>Recommended Meta Description:</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1AD9EAA6" w14:textId="77777777" w:rsidR="005B7253" w:rsidRDefault="00000000">
            <w:r>
              <w:t>Learn how large HVLS outdoor industrial fans reduce heat and humidity in stadiums &amp; sports venues using Hunter fans’ large commercial ceiling fans.</w:t>
            </w:r>
          </w:p>
        </w:tc>
      </w:tr>
    </w:tbl>
    <w:p w14:paraId="1D0FD6B2" w14:textId="77777777" w:rsidR="005B7253" w:rsidRDefault="005B7253"/>
    <w:p w14:paraId="03AC2869" w14:textId="77777777" w:rsidR="005B7253" w:rsidRDefault="005B7253">
      <w:pPr>
        <w:rPr>
          <w:rFonts w:ascii="Arial" w:eastAsia="Arial" w:hAnsi="Arial" w:cs="Arial"/>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5B7253" w14:paraId="2B98DE3C"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0E6E92"/>
            <w:tcMar>
              <w:top w:w="100" w:type="dxa"/>
              <w:left w:w="100" w:type="dxa"/>
              <w:bottom w:w="100" w:type="dxa"/>
              <w:right w:w="100" w:type="dxa"/>
            </w:tcMar>
          </w:tcPr>
          <w:p w14:paraId="7E96EB07" w14:textId="77777777" w:rsidR="005B7253" w:rsidRDefault="00000000">
            <w:pPr>
              <w:widowControl w:val="0"/>
              <w:spacing w:line="240" w:lineRule="auto"/>
              <w:rPr>
                <w:b/>
                <w:color w:val="FFFFFF"/>
              </w:rPr>
            </w:pPr>
            <w:r>
              <w:rPr>
                <w:b/>
                <w:color w:val="FFFFFF"/>
              </w:rPr>
              <w:t>Image Alt Tag:</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7EC37628" w14:textId="77777777" w:rsidR="005B7253" w:rsidRDefault="00000000">
            <w:r>
              <w:t>Large Hvls Outdoor Industrial Fans Reduce Heat And Humidity In Stadiums And Sports Venues</w:t>
            </w:r>
          </w:p>
        </w:tc>
      </w:tr>
      <w:tr w:rsidR="005B7253" w14:paraId="0BCD1939"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4DAF40"/>
            <w:tcMar>
              <w:top w:w="100" w:type="dxa"/>
              <w:left w:w="100" w:type="dxa"/>
              <w:bottom w:w="100" w:type="dxa"/>
              <w:right w:w="100" w:type="dxa"/>
            </w:tcMar>
          </w:tcPr>
          <w:p w14:paraId="22926776" w14:textId="77777777" w:rsidR="005B7253" w:rsidRDefault="00000000">
            <w:pPr>
              <w:widowControl w:val="0"/>
              <w:spacing w:line="240" w:lineRule="auto"/>
              <w:rPr>
                <w:b/>
                <w:color w:val="FFFFFF"/>
              </w:rPr>
            </w:pPr>
            <w:r>
              <w:rPr>
                <w:b/>
                <w:color w:val="FFFFFF"/>
              </w:rPr>
              <w:t>Image Filename:</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6597CE2A" w14:textId="77777777" w:rsidR="005B7253" w:rsidRDefault="00000000">
            <w:r>
              <w:t>large-hvls-outdoor-industrial-fans-reduce-heat-and-humidity-in-stadiums-&amp;-sports-venues.jpg</w:t>
            </w:r>
          </w:p>
        </w:tc>
      </w:tr>
    </w:tbl>
    <w:p w14:paraId="564D4BC4" w14:textId="77777777" w:rsidR="005B7253" w:rsidRDefault="005B7253"/>
    <w:p w14:paraId="6E60708C" w14:textId="77777777" w:rsidR="005B7253" w:rsidRDefault="005B7253"/>
    <w:p w14:paraId="04CA9C9B" w14:textId="77777777" w:rsidR="005B7253" w:rsidRDefault="005B7253"/>
    <w:p w14:paraId="6BE68F97" w14:textId="77777777" w:rsidR="005B7253" w:rsidRDefault="005B7253"/>
    <w:p w14:paraId="071F9749" w14:textId="77777777" w:rsidR="005B7253" w:rsidRDefault="005B7253"/>
    <w:p w14:paraId="61FB6FB5" w14:textId="77777777" w:rsidR="005B7253" w:rsidRDefault="00000000">
      <w:pPr>
        <w:rPr>
          <w:b/>
          <w:color w:val="005E85"/>
          <w:u w:val="single"/>
        </w:rPr>
      </w:pPr>
      <w:r>
        <w:rPr>
          <w:b/>
          <w:color w:val="005E85"/>
          <w:u w:val="single"/>
        </w:rPr>
        <w:t>Body Copy</w:t>
      </w:r>
    </w:p>
    <w:p w14:paraId="05F968B2" w14:textId="01D2E69A" w:rsidR="005B7253" w:rsidRDefault="00000000">
      <w:pPr>
        <w:pStyle w:val="Heading1"/>
      </w:pPr>
      <w:bookmarkStart w:id="0" w:name="_car4g7dfs8yn" w:colFirst="0" w:colLast="0"/>
      <w:bookmarkEnd w:id="0"/>
      <w:r>
        <w:t xml:space="preserve">H1: </w:t>
      </w:r>
      <w:r>
        <w:rPr>
          <w:shd w:val="clear" w:color="auto" w:fill="FFF2CC"/>
        </w:rPr>
        <w:t>Large HVLS</w:t>
      </w:r>
      <w:r>
        <w:t xml:space="preserve"> </w:t>
      </w:r>
      <w:r>
        <w:rPr>
          <w:highlight w:val="yellow"/>
        </w:rPr>
        <w:t>Outdoor Industrial Fans</w:t>
      </w:r>
      <w:r>
        <w:t xml:space="preserve"> Reduce </w:t>
      </w:r>
      <w:ins w:id="1" w:author="Kinnison, Brad" w:date="2023-06-08T15:43:00Z">
        <w:r w:rsidR="002E6393">
          <w:t xml:space="preserve">the Effects of </w:t>
        </w:r>
      </w:ins>
      <w:r>
        <w:t>Heat and Humidity in Stadiums &amp; Sports Venues</w:t>
      </w:r>
    </w:p>
    <w:p w14:paraId="4C322465" w14:textId="5BBE0FF0" w:rsidR="005B7253" w:rsidRDefault="00000000">
      <w:r>
        <w:t xml:space="preserve">Spectators agree that sweating their way through a sporting event is not their favorite way to spend an afternoon. Many stadium owners have discovered that well-placed </w:t>
      </w:r>
      <w:r>
        <w:rPr>
          <w:shd w:val="clear" w:color="auto" w:fill="FFF2CC"/>
        </w:rPr>
        <w:t>HVLS</w:t>
      </w:r>
      <w:r>
        <w:t xml:space="preserve"> </w:t>
      </w:r>
      <w:r>
        <w:rPr>
          <w:highlight w:val="yellow"/>
        </w:rPr>
        <w:t>outdoor industrial fans</w:t>
      </w:r>
      <w:r>
        <w:t xml:space="preserve"> can really take the heat off. </w:t>
      </w:r>
      <w:r>
        <w:rPr>
          <w:b/>
        </w:rPr>
        <w:t xml:space="preserve">Thanks to modern engineering, an </w:t>
      </w:r>
      <w:r>
        <w:rPr>
          <w:b/>
          <w:highlight w:val="yellow"/>
        </w:rPr>
        <w:t>HVLS fan</w:t>
      </w:r>
      <w:ins w:id="2" w:author="Kinnison, Brad" w:date="2023-06-08T16:08:00Z">
        <w:r w:rsidR="004F6A7F">
          <w:rPr>
            <w:b/>
          </w:rPr>
          <w:t>s</w:t>
        </w:r>
      </w:ins>
      <w:r>
        <w:rPr>
          <w:b/>
        </w:rPr>
        <w:t xml:space="preserve"> </w:t>
      </w:r>
      <w:del w:id="3" w:author="Kinnison, Brad" w:date="2023-06-08T15:43:00Z">
        <w:r w:rsidDel="002E6393">
          <w:rPr>
            <w:b/>
          </w:rPr>
          <w:delText>is able to</w:delText>
        </w:r>
      </w:del>
      <w:del w:id="4" w:author="Kinnison, Brad" w:date="2023-06-08T16:07:00Z">
        <w:r w:rsidDel="004F6A7F">
          <w:rPr>
            <w:b/>
          </w:rPr>
          <w:delText xml:space="preserve"> </w:delText>
        </w:r>
      </w:del>
      <w:r>
        <w:rPr>
          <w:b/>
        </w:rPr>
        <w:t>circulate air to mitigate heat and humidity and provide a comfortable setting so fans</w:t>
      </w:r>
      <w:del w:id="5" w:author="Kinnison, Brad" w:date="2023-06-08T16:08:00Z">
        <w:r w:rsidDel="004F6A7F">
          <w:rPr>
            <w:b/>
          </w:rPr>
          <w:delText xml:space="preserve"> can</w:delText>
        </w:r>
      </w:del>
      <w:r>
        <w:rPr>
          <w:b/>
        </w:rPr>
        <w:t xml:space="preserve"> enjoy the game.</w:t>
      </w:r>
      <w:r>
        <w:t xml:space="preserve"> </w:t>
      </w:r>
    </w:p>
    <w:p w14:paraId="3AAB0538" w14:textId="77777777" w:rsidR="005B7253" w:rsidRDefault="005B7253"/>
    <w:p w14:paraId="4DF3F69B" w14:textId="77777777" w:rsidR="005B7253" w:rsidRDefault="00000000">
      <w:r>
        <w:t xml:space="preserve">In this article, we'll explain how the airflow from fans moves air to keep spectators more comfortable and provides better ventilation for improved health conditions. We'll illustrate how HVLS </w:t>
      </w:r>
      <w:r>
        <w:rPr>
          <w:highlight w:val="yellow"/>
        </w:rPr>
        <w:t>outdoor industrial fans</w:t>
      </w:r>
      <w:r>
        <w:t xml:space="preserve"> provide an energy- and cost-efficient solution. Finally, we'll talk about choosing the right </w:t>
      </w:r>
      <w:r>
        <w:rPr>
          <w:shd w:val="clear" w:color="auto" w:fill="FFF2CC"/>
        </w:rPr>
        <w:t>commercial ceiling fans</w:t>
      </w:r>
      <w:r>
        <w:t xml:space="preserve"> to maintain a high-quality viewer experience at comfortable temperatures throughout the year.</w:t>
      </w:r>
    </w:p>
    <w:p w14:paraId="23487A2B" w14:textId="77777777" w:rsidR="005B7253" w:rsidRDefault="005B7253"/>
    <w:sdt>
      <w:sdtPr>
        <w:id w:val="-337928148"/>
        <w:docPartObj>
          <w:docPartGallery w:val="Table of Contents"/>
          <w:docPartUnique/>
        </w:docPartObj>
      </w:sdtPr>
      <w:sdtContent>
        <w:p w14:paraId="2E837FA4" w14:textId="77777777" w:rsidR="005B7253" w:rsidRDefault="00000000">
          <w:pPr>
            <w:widowControl w:val="0"/>
            <w:spacing w:before="60" w:line="240" w:lineRule="auto"/>
            <w:rPr>
              <w:color w:val="1155CC"/>
              <w:highlight w:val="green"/>
              <w:u w:val="single"/>
            </w:rPr>
          </w:pPr>
          <w:r>
            <w:fldChar w:fldCharType="begin"/>
          </w:r>
          <w:r>
            <w:instrText xml:space="preserve"> TOC \h \u \z \n \t "Heading 1,1,Heading 2,2,Heading 3,3,Heading 4,4,Heading 5,5,Heading 6,6,"</w:instrText>
          </w:r>
          <w:r>
            <w:fldChar w:fldCharType="separate"/>
          </w:r>
          <w:r>
            <w:rPr>
              <w:color w:val="1155CC"/>
              <w:highlight w:val="green"/>
              <w:u w:val="single"/>
            </w:rPr>
            <w:t>Table of Contents</w:t>
          </w:r>
        </w:p>
        <w:p w14:paraId="05C47D04" w14:textId="77777777" w:rsidR="005B7253" w:rsidRDefault="00000000">
          <w:pPr>
            <w:widowControl w:val="0"/>
            <w:spacing w:before="60" w:line="240" w:lineRule="auto"/>
            <w:ind w:left="360"/>
            <w:rPr>
              <w:color w:val="1155CC"/>
              <w:u w:val="single"/>
            </w:rPr>
          </w:pPr>
          <w:hyperlink w:anchor="_wg3cm4jymkvp">
            <w:r>
              <w:rPr>
                <w:color w:val="1155CC"/>
                <w:u w:val="single"/>
              </w:rPr>
              <w:t>The High-Volume, Low-Speed (HVLS) Fan – a Modern Marvel</w:t>
            </w:r>
          </w:hyperlink>
        </w:p>
        <w:p w14:paraId="5DFCAC09" w14:textId="77777777" w:rsidR="005B7253" w:rsidRDefault="00000000">
          <w:pPr>
            <w:widowControl w:val="0"/>
            <w:spacing w:before="60" w:line="240" w:lineRule="auto"/>
            <w:ind w:left="360"/>
            <w:rPr>
              <w:color w:val="1155CC"/>
              <w:u w:val="single"/>
            </w:rPr>
          </w:pPr>
          <w:hyperlink w:anchor="_a5pgugv0nued">
            <w:r>
              <w:rPr>
                <w:color w:val="1155CC"/>
                <w:u w:val="single"/>
              </w:rPr>
              <w:t xml:space="preserve">What it Takes for an HVLS </w:t>
            </w:r>
          </w:hyperlink>
          <w:hyperlink w:anchor="_a5pgugv0nued">
            <w:r>
              <w:rPr>
                <w:color w:val="1155CC"/>
                <w:highlight w:val="yellow"/>
                <w:u w:val="single"/>
              </w:rPr>
              <w:t>Industrial Outdoor Fan</w:t>
            </w:r>
          </w:hyperlink>
          <w:hyperlink w:anchor="_a5pgugv0nued">
            <w:r>
              <w:rPr>
                <w:color w:val="1155CC"/>
                <w:u w:val="single"/>
              </w:rPr>
              <w:t xml:space="preserve"> to Move Air Effectively</w:t>
            </w:r>
          </w:hyperlink>
        </w:p>
        <w:p w14:paraId="4160CE34" w14:textId="77777777" w:rsidR="005B7253" w:rsidRDefault="00000000">
          <w:pPr>
            <w:widowControl w:val="0"/>
            <w:spacing w:before="60" w:line="240" w:lineRule="auto"/>
            <w:ind w:left="360"/>
            <w:rPr>
              <w:color w:val="1155CC"/>
              <w:u w:val="single"/>
            </w:rPr>
          </w:pPr>
          <w:hyperlink w:anchor="_9tomeq8tauri">
            <w:r>
              <w:rPr>
                <w:color w:val="1155CC"/>
                <w:highlight w:val="yellow"/>
                <w:u w:val="single"/>
              </w:rPr>
              <w:t>Large Commercial Ceiling Fans</w:t>
            </w:r>
          </w:hyperlink>
          <w:hyperlink w:anchor="_9tomeq8tauri">
            <w:r>
              <w:rPr>
                <w:color w:val="1155CC"/>
                <w:u w:val="single"/>
              </w:rPr>
              <w:t xml:space="preserve"> Blow Cool &amp; Warm</w:t>
            </w:r>
          </w:hyperlink>
        </w:p>
        <w:p w14:paraId="39D3812D" w14:textId="77777777" w:rsidR="005B7253" w:rsidRDefault="00000000">
          <w:pPr>
            <w:widowControl w:val="0"/>
            <w:spacing w:before="60" w:line="240" w:lineRule="auto"/>
            <w:ind w:left="360"/>
            <w:rPr>
              <w:color w:val="1155CC"/>
              <w:u w:val="single"/>
            </w:rPr>
          </w:pPr>
          <w:hyperlink w:anchor="_c3cfh7fndb6h">
            <w:r>
              <w:rPr>
                <w:color w:val="1155CC"/>
                <w:u w:val="single"/>
              </w:rPr>
              <w:t xml:space="preserve">Benefits of an HVLS </w:t>
            </w:r>
          </w:hyperlink>
          <w:hyperlink w:anchor="_c3cfh7fndb6h">
            <w:r>
              <w:rPr>
                <w:color w:val="1155CC"/>
                <w:highlight w:val="yellow"/>
                <w:u w:val="single"/>
              </w:rPr>
              <w:t>Outdoor Industrial Ceiling Fan</w:t>
            </w:r>
          </w:hyperlink>
          <w:hyperlink w:anchor="_c3cfh7fndb6h">
            <w:r>
              <w:rPr>
                <w:color w:val="1155CC"/>
                <w:u w:val="single"/>
              </w:rPr>
              <w:t xml:space="preserve"> in Stadiums</w:t>
            </w:r>
          </w:hyperlink>
        </w:p>
        <w:p w14:paraId="020F5E7D" w14:textId="77777777" w:rsidR="005B7253" w:rsidRDefault="00000000">
          <w:pPr>
            <w:widowControl w:val="0"/>
            <w:spacing w:before="60" w:line="240" w:lineRule="auto"/>
            <w:ind w:left="360"/>
            <w:rPr>
              <w:color w:val="1155CC"/>
              <w:highlight w:val="yellow"/>
              <w:u w:val="single"/>
            </w:rPr>
          </w:pPr>
          <w:hyperlink w:anchor="_ixe6esroycgb">
            <w:r>
              <w:rPr>
                <w:color w:val="1155CC"/>
                <w:u w:val="single"/>
              </w:rPr>
              <w:t xml:space="preserve">Related Articles: HVLS </w:t>
            </w:r>
          </w:hyperlink>
          <w:hyperlink w:anchor="_ixe6esroycgb">
            <w:r>
              <w:rPr>
                <w:color w:val="1155CC"/>
                <w:highlight w:val="yellow"/>
                <w:u w:val="single"/>
              </w:rPr>
              <w:t>Outdoor Industrial Fan</w:t>
            </w:r>
          </w:hyperlink>
          <w:r>
            <w:fldChar w:fldCharType="end"/>
          </w:r>
        </w:p>
      </w:sdtContent>
    </w:sdt>
    <w:p w14:paraId="22A88B4C" w14:textId="77777777" w:rsidR="005B7253" w:rsidRDefault="00000000">
      <w:pPr>
        <w:pStyle w:val="Heading2"/>
      </w:pPr>
      <w:bookmarkStart w:id="6" w:name="_a5pgugv0nued" w:colFirst="0" w:colLast="0"/>
      <w:bookmarkEnd w:id="6"/>
      <w:r>
        <w:t xml:space="preserve">H2: What it Takes for an HVLS </w:t>
      </w:r>
      <w:r>
        <w:rPr>
          <w:highlight w:val="yellow"/>
        </w:rPr>
        <w:t>Industrial Outdoor Fan</w:t>
      </w:r>
      <w:r>
        <w:t xml:space="preserve"> to Move Air Effectively</w:t>
      </w:r>
    </w:p>
    <w:p w14:paraId="36F4AAB2" w14:textId="110C727A" w:rsidR="005B7253" w:rsidRDefault="00000000">
      <w:r>
        <w:t xml:space="preserve">All HVLS </w:t>
      </w:r>
      <w:r>
        <w:rPr>
          <w:highlight w:val="yellow"/>
        </w:rPr>
        <w:t>industrial outdoor fans</w:t>
      </w:r>
      <w:r>
        <w:t xml:space="preserve"> operate in much the same fashion. They draw in large amounts of air and slowly spread </w:t>
      </w:r>
      <w:ins w:id="7" w:author="Kinnison, Brad" w:date="2023-06-08T15:44:00Z">
        <w:r w:rsidR="002E6393">
          <w:t>it</w:t>
        </w:r>
      </w:ins>
      <w:del w:id="8" w:author="Kinnison, Brad" w:date="2023-06-08T15:44:00Z">
        <w:r w:rsidDel="002E6393">
          <w:delText>them</w:delText>
        </w:r>
      </w:del>
      <w:r>
        <w:t xml:space="preserve"> across expansive spaces. To give you some idea of what it takes to move air effectively, we'll look at the specs for the Hunter </w:t>
      </w:r>
      <w:hyperlink r:id="rId10">
        <w:r>
          <w:rPr>
            <w:color w:val="1155CC"/>
            <w:u w:val="single"/>
          </w:rPr>
          <w:t xml:space="preserve">Titan </w:t>
        </w:r>
      </w:hyperlink>
      <w:hyperlink r:id="rId11">
        <w:r>
          <w:rPr>
            <w:color w:val="1155CC"/>
            <w:highlight w:val="yellow"/>
            <w:u w:val="single"/>
          </w:rPr>
          <w:t>HVLS fan</w:t>
        </w:r>
      </w:hyperlink>
      <w:r>
        <w:t xml:space="preserve">. </w:t>
      </w:r>
    </w:p>
    <w:p w14:paraId="63452F1A" w14:textId="77777777" w:rsidR="005B7253" w:rsidRDefault="005B7253"/>
    <w:p w14:paraId="702CDA60" w14:textId="77777777" w:rsidR="005B7253" w:rsidRDefault="00000000">
      <w:pPr>
        <w:numPr>
          <w:ilvl w:val="0"/>
          <w:numId w:val="4"/>
        </w:numPr>
      </w:pPr>
      <w:r>
        <w:rPr>
          <w:b/>
        </w:rPr>
        <w:lastRenderedPageBreak/>
        <w:t>Size and Design:</w:t>
      </w:r>
      <w:r>
        <w:t xml:space="preserve"> The Titan fan is a large, ceiling-mounted fan with a diameter ranging from 14 feet to 24 feet (4.3 meters to 7.3 meters). It features a lightweight, aerodynamic design with specially engineered airfoils (blades) that efficiently move air.</w:t>
      </w:r>
    </w:p>
    <w:p w14:paraId="03C27E3A" w14:textId="26543F88" w:rsidR="005B7253" w:rsidRDefault="004F6A7F">
      <w:pPr>
        <w:numPr>
          <w:ilvl w:val="0"/>
          <w:numId w:val="4"/>
        </w:numPr>
      </w:pPr>
      <w:ins w:id="9" w:author="Kinnison, Brad" w:date="2023-06-08T16:08:00Z">
        <w:r>
          <w:rPr>
            <w:b/>
          </w:rPr>
          <w:t xml:space="preserve">Direct Drive </w:t>
        </w:r>
      </w:ins>
      <w:r w:rsidR="00000000">
        <w:rPr>
          <w:b/>
        </w:rPr>
        <w:t>Motor</w:t>
      </w:r>
      <w:del w:id="10" w:author="Kinnison, Brad" w:date="2023-06-08T15:44:00Z">
        <w:r w:rsidR="00000000" w:rsidDel="002E6393">
          <w:rPr>
            <w:b/>
          </w:rPr>
          <w:delText xml:space="preserve"> &amp; Gearbox</w:delText>
        </w:r>
      </w:del>
      <w:r w:rsidR="00000000">
        <w:rPr>
          <w:b/>
        </w:rPr>
        <w:t xml:space="preserve">: </w:t>
      </w:r>
      <w:r w:rsidR="00000000">
        <w:t xml:space="preserve">These </w:t>
      </w:r>
      <w:r w:rsidR="00000000">
        <w:rPr>
          <w:highlight w:val="yellow"/>
        </w:rPr>
        <w:t>large commercial ceiling fans</w:t>
      </w:r>
      <w:r w:rsidR="00000000">
        <w:t xml:space="preserve"> are powered by an electric motor at the center hub of the fan. </w:t>
      </w:r>
      <w:ins w:id="11" w:author="Kinnison, Brad" w:date="2023-06-08T15:45:00Z">
        <w:r w:rsidR="002E6393">
          <w:t>All Hunter HVLS ceiling fans are equipped with a direct drive motor, which does not require oil and therefore comes with no risk of oil spills</w:t>
        </w:r>
      </w:ins>
      <w:ins w:id="12" w:author="Kinnison, Brad" w:date="2023-06-08T15:46:00Z">
        <w:r w:rsidR="002E6393">
          <w:t xml:space="preserve"> (unlike the gearbox motors found in some competitors). </w:t>
        </w:r>
      </w:ins>
      <w:del w:id="13" w:author="Kinnison, Brad" w:date="2023-06-08T15:45:00Z">
        <w:r w:rsidR="00000000" w:rsidDel="002E6393">
          <w:delText>The motor is connected to a gearbox, which reduces the motor's high-speed rotation to a slower rotational speed suitable for the fan blades.</w:delText>
        </w:r>
      </w:del>
    </w:p>
    <w:p w14:paraId="57713988" w14:textId="330ABE46" w:rsidR="005B7253" w:rsidRDefault="00000000">
      <w:pPr>
        <w:numPr>
          <w:ilvl w:val="0"/>
          <w:numId w:val="4"/>
        </w:numPr>
      </w:pPr>
      <w:r>
        <w:rPr>
          <w:b/>
        </w:rPr>
        <w:t>Speed:</w:t>
      </w:r>
      <w:r>
        <w:t xml:space="preserve"> The </w:t>
      </w:r>
      <w:ins w:id="14" w:author="Kinnison, Brad" w:date="2023-06-08T15:48:00Z">
        <w:r w:rsidR="002E6393">
          <w:t>24</w:t>
        </w:r>
      </w:ins>
      <w:ins w:id="15" w:author="Kinnison, Brad" w:date="2023-06-08T15:49:00Z">
        <w:r w:rsidR="002E6393">
          <w:t>-</w:t>
        </w:r>
      </w:ins>
      <w:ins w:id="16" w:author="Kinnison, Brad" w:date="2023-06-08T15:48:00Z">
        <w:r w:rsidR="002E6393">
          <w:t xml:space="preserve">foot </w:t>
        </w:r>
      </w:ins>
      <w:r>
        <w:t xml:space="preserve">Titan </w:t>
      </w:r>
      <w:r>
        <w:rPr>
          <w:highlight w:val="yellow"/>
        </w:rPr>
        <w:t>HVLS fan</w:t>
      </w:r>
      <w:r>
        <w:t xml:space="preserve"> reaches a </w:t>
      </w:r>
      <w:ins w:id="17" w:author="Kinnison, Brad" w:date="2023-06-08T15:48:00Z">
        <w:r w:rsidR="002E6393">
          <w:t>maximum</w:t>
        </w:r>
      </w:ins>
      <w:del w:id="18" w:author="Kinnison, Brad" w:date="2023-06-08T15:46:00Z">
        <w:r w:rsidDel="002E6393">
          <w:delText xml:space="preserve"> </w:delText>
        </w:r>
      </w:del>
      <w:del w:id="19" w:author="Kinnison, Brad" w:date="2023-06-08T15:48:00Z">
        <w:r w:rsidDel="002E6393">
          <w:delText>minimum</w:delText>
        </w:r>
      </w:del>
      <w:r>
        <w:t xml:space="preserve"> speed of 7</w:t>
      </w:r>
      <w:ins w:id="20" w:author="Kinnison, Brad" w:date="2023-06-08T15:49:00Z">
        <w:r w:rsidR="002E6393">
          <w:t>0</w:t>
        </w:r>
      </w:ins>
      <w:del w:id="21" w:author="Kinnison, Brad" w:date="2023-06-08T15:49:00Z">
        <w:r w:rsidDel="002E6393">
          <w:delText>1</w:delText>
        </w:r>
      </w:del>
      <w:r>
        <w:t xml:space="preserve"> RPMs (revolutions per minute) and </w:t>
      </w:r>
      <w:ins w:id="22" w:author="Kinnison, Brad" w:date="2023-06-08T15:49:00Z">
        <w:r w:rsidR="002E6393">
          <w:t>the 14-foot Titan reaches a</w:t>
        </w:r>
      </w:ins>
      <w:del w:id="23" w:author="Kinnison, Brad" w:date="2023-06-08T15:49:00Z">
        <w:r w:rsidDel="002E6393">
          <w:delText>a</w:delText>
        </w:r>
      </w:del>
      <w:r>
        <w:t xml:space="preserve"> maximum speed of </w:t>
      </w:r>
      <w:ins w:id="24" w:author="Kinnison, Brad" w:date="2023-06-08T15:50:00Z">
        <w:r w:rsidR="002E6393">
          <w:t>105</w:t>
        </w:r>
      </w:ins>
      <w:del w:id="25" w:author="Kinnison, Brad" w:date="2023-06-08T15:49:00Z">
        <w:r w:rsidDel="002E6393">
          <w:delText>200</w:delText>
        </w:r>
      </w:del>
      <w:r>
        <w:t xml:space="preserve"> RPMs. </w:t>
      </w:r>
    </w:p>
    <w:p w14:paraId="2DB8F4AB" w14:textId="77777777" w:rsidR="005B7253" w:rsidRDefault="00000000">
      <w:pPr>
        <w:numPr>
          <w:ilvl w:val="0"/>
          <w:numId w:val="4"/>
        </w:numPr>
      </w:pPr>
      <w:r>
        <w:rPr>
          <w:b/>
        </w:rPr>
        <w:t xml:space="preserve">Blade Design: </w:t>
      </w:r>
      <w:r>
        <w:t xml:space="preserve">There are five blades on the Titan </w:t>
      </w:r>
      <w:r>
        <w:rPr>
          <w:highlight w:val="yellow"/>
        </w:rPr>
        <w:t>HVLS fan</w:t>
      </w:r>
      <w:r>
        <w:t>, and they're angled and shaped to generate a large volume of air movement while operating at low speeds. The unique blade design minimizes noise and maximizes energy efficiency.</w:t>
      </w:r>
    </w:p>
    <w:p w14:paraId="2B8F0AEE" w14:textId="77777777" w:rsidR="005B7253" w:rsidRDefault="00000000">
      <w:pPr>
        <w:numPr>
          <w:ilvl w:val="0"/>
          <w:numId w:val="4"/>
        </w:numPr>
      </w:pPr>
      <w:r>
        <w:rPr>
          <w:b/>
        </w:rPr>
        <w:t>Air Circulation:</w:t>
      </w:r>
      <w:r>
        <w:t xml:space="preserve"> The motor rotates the blades in a slow, controlled manner. As the blades move through the air, they create a high airflow volume. The airfoils generate a column of air that moves vertically downward from the </w:t>
      </w:r>
      <w:r>
        <w:rPr>
          <w:highlight w:val="yellow"/>
        </w:rPr>
        <w:t>HVLS fan</w:t>
      </w:r>
      <w:r>
        <w:t>, then spreads horizontally across the floor. This makes a gentle breeze that circulates and mixes the air, reducing temperature stratification and providing a cooling effect.</w:t>
      </w:r>
    </w:p>
    <w:p w14:paraId="29A318E4" w14:textId="77777777" w:rsidR="005B7253" w:rsidRDefault="00000000">
      <w:pPr>
        <w:pStyle w:val="Heading2"/>
      </w:pPr>
      <w:bookmarkStart w:id="26" w:name="_9tomeq8tauri" w:colFirst="0" w:colLast="0"/>
      <w:bookmarkEnd w:id="26"/>
      <w:r>
        <w:t xml:space="preserve">H2: </w:t>
      </w:r>
      <w:r>
        <w:rPr>
          <w:highlight w:val="yellow"/>
        </w:rPr>
        <w:t>Large Commercial Ceiling Fans</w:t>
      </w:r>
      <w:r>
        <w:t xml:space="preserve"> Blow Cool &amp; Warm</w:t>
      </w:r>
    </w:p>
    <w:p w14:paraId="70FEA0CB" w14:textId="77777777" w:rsidR="005B7253" w:rsidRDefault="00000000">
      <w:r>
        <w:rPr>
          <w:highlight w:val="yellow"/>
        </w:rPr>
        <w:t>Large commercial ceiling fans</w:t>
      </w:r>
      <w:r>
        <w:t xml:space="preserve"> really can do it all. They provide cool relief in hot conditions and warmth in cold climates. How can that be? It's all in rotation of the fan blades.</w:t>
      </w:r>
    </w:p>
    <w:p w14:paraId="736B6DE6" w14:textId="77777777" w:rsidR="005B7253" w:rsidRDefault="005B7253"/>
    <w:p w14:paraId="7B640EF5" w14:textId="77777777" w:rsidR="005B7253" w:rsidRDefault="00000000">
      <w:pPr>
        <w:numPr>
          <w:ilvl w:val="0"/>
          <w:numId w:val="3"/>
        </w:numPr>
      </w:pPr>
      <w:r>
        <w:rPr>
          <w:b/>
        </w:rPr>
        <w:t>Cooling Effect:</w:t>
      </w:r>
      <w:r>
        <w:t xml:space="preserve"> In the default direction, an </w:t>
      </w:r>
      <w:r>
        <w:rPr>
          <w:highlight w:val="yellow"/>
        </w:rPr>
        <w:t>HVLS fan</w:t>
      </w:r>
      <w:r>
        <w:t xml:space="preserve"> moves air downward, creating a vertical airflow column that spreads horizontally along the floor. This manifests a cooling effect through increased air movement and moisture evaporation on the skin, similar to the wind chill effect.</w:t>
      </w:r>
    </w:p>
    <w:p w14:paraId="489EB754" w14:textId="55882E57" w:rsidR="005B7253" w:rsidRDefault="00000000">
      <w:pPr>
        <w:numPr>
          <w:ilvl w:val="0"/>
          <w:numId w:val="3"/>
        </w:numPr>
      </w:pPr>
      <w:r>
        <w:rPr>
          <w:b/>
        </w:rPr>
        <w:t>Warm Air Redistribution:</w:t>
      </w:r>
      <w:r>
        <w:t xml:space="preserve"> Reversing the rotation direction of the fan causes an </w:t>
      </w:r>
      <w:r>
        <w:rPr>
          <w:highlight w:val="yellow"/>
        </w:rPr>
        <w:t>industrial outdoor ceiling fan</w:t>
      </w:r>
      <w:r>
        <w:t xml:space="preserve"> to push air upwards instead of downwards. This </w:t>
      </w:r>
      <w:del w:id="27" w:author="Kinnison, Brad" w:date="2023-06-08T16:01:00Z">
        <w:r w:rsidDel="006C54D4">
          <w:delText>can be</w:delText>
        </w:r>
      </w:del>
      <w:ins w:id="28" w:author="Kinnison, Brad" w:date="2023-06-08T16:01:00Z">
        <w:r w:rsidR="006C54D4">
          <w:t>is</w:t>
        </w:r>
      </w:ins>
      <w:r>
        <w:t xml:space="preserve"> beneficial in heating scenarios because hot air tends to rise and </w:t>
      </w:r>
      <w:r>
        <w:lastRenderedPageBreak/>
        <w:t xml:space="preserve">accumulate near the ceiling. By forcing the air upwards, the HVLS </w:t>
      </w:r>
      <w:r>
        <w:rPr>
          <w:highlight w:val="yellow"/>
        </w:rPr>
        <w:t>outdoor commercial fan</w:t>
      </w:r>
      <w:r>
        <w:t xml:space="preserve"> helps redistribute the warm air that's collected at the top of the space, pushing it back down to the occupied areas to create a more comfortable environment.</w:t>
      </w:r>
    </w:p>
    <w:p w14:paraId="0BEBE1C4" w14:textId="28FDCDC8" w:rsidR="005B7253" w:rsidRDefault="00000000">
      <w:pPr>
        <w:numPr>
          <w:ilvl w:val="0"/>
          <w:numId w:val="3"/>
        </w:numPr>
      </w:pPr>
      <w:r>
        <w:rPr>
          <w:b/>
        </w:rPr>
        <w:t>Stratification Reduction:</w:t>
      </w:r>
      <w:r>
        <w:t xml:space="preserve"> In large spaces, </w:t>
      </w:r>
      <w:hyperlink r:id="rId12">
        <w:r>
          <w:rPr>
            <w:color w:val="1155CC"/>
            <w:u w:val="single"/>
          </w:rPr>
          <w:t>temperature stratification</w:t>
        </w:r>
      </w:hyperlink>
      <w:r>
        <w:t xml:space="preserve"> </w:t>
      </w:r>
      <w:del w:id="29" w:author="Kinnison, Brad" w:date="2023-06-08T16:01:00Z">
        <w:r w:rsidDel="006C54D4">
          <w:delText xml:space="preserve">can </w:delText>
        </w:r>
      </w:del>
      <w:r>
        <w:t>occur</w:t>
      </w:r>
      <w:ins w:id="30" w:author="Kinnison, Brad" w:date="2023-06-08T16:01:00Z">
        <w:r w:rsidR="006C54D4">
          <w:t>s</w:t>
        </w:r>
      </w:ins>
      <w:r>
        <w:t xml:space="preserve">, where warmer air rises to the top while cooler air remains near the floor. By reversing the rotation direction of the </w:t>
      </w:r>
      <w:r>
        <w:rPr>
          <w:highlight w:val="yellow"/>
        </w:rPr>
        <w:t>HVLS fan</w:t>
      </w:r>
      <w:r>
        <w:t>, you can break up this stratification and mix the air more effectively to provide a uniform temperature throughout your space.</w:t>
      </w:r>
    </w:p>
    <w:p w14:paraId="7340E448" w14:textId="77777777" w:rsidR="005B7253" w:rsidRDefault="00000000">
      <w:pPr>
        <w:pStyle w:val="Heading2"/>
      </w:pPr>
      <w:bookmarkStart w:id="31" w:name="_c3cfh7fndb6h" w:colFirst="0" w:colLast="0"/>
      <w:bookmarkEnd w:id="31"/>
      <w:r>
        <w:t xml:space="preserve">H2: Benefits of an HVLS </w:t>
      </w:r>
      <w:r>
        <w:rPr>
          <w:highlight w:val="yellow"/>
        </w:rPr>
        <w:t>Outdoor Industrial Ceiling Fan</w:t>
      </w:r>
      <w:r>
        <w:t xml:space="preserve"> in Stadiums</w:t>
      </w:r>
    </w:p>
    <w:p w14:paraId="1B829452" w14:textId="77777777" w:rsidR="005B7253" w:rsidRDefault="00000000">
      <w:r>
        <w:t xml:space="preserve">HVLS </w:t>
      </w:r>
      <w:r>
        <w:rPr>
          <w:highlight w:val="yellow"/>
        </w:rPr>
        <w:t>outdoor industrial ceiling fans</w:t>
      </w:r>
      <w:r>
        <w:t xml:space="preserve"> offer several benefits when used in stadiums. Here are a few of the advantages:</w:t>
      </w:r>
    </w:p>
    <w:p w14:paraId="7B80D27F" w14:textId="77777777" w:rsidR="005B7253" w:rsidRDefault="005B7253"/>
    <w:p w14:paraId="181841A2" w14:textId="20AD04B8" w:rsidR="005B7253" w:rsidRDefault="00000000">
      <w:pPr>
        <w:numPr>
          <w:ilvl w:val="0"/>
          <w:numId w:val="2"/>
        </w:numPr>
      </w:pPr>
      <w:r>
        <w:rPr>
          <w:b/>
        </w:rPr>
        <w:t>Enhanced Air Circulation:</w:t>
      </w:r>
      <w:r>
        <w:t xml:space="preserve"> An </w:t>
      </w:r>
      <w:r>
        <w:rPr>
          <w:highlight w:val="yellow"/>
        </w:rPr>
        <w:t>HVLS fan</w:t>
      </w:r>
      <w:r>
        <w:t xml:space="preserve"> improves air circulation by creating a gentle breeze throughout the space. This airflow </w:t>
      </w:r>
      <w:del w:id="32" w:author="Kinnison, Brad" w:date="2023-06-08T16:04:00Z">
        <w:r w:rsidDel="00C44272">
          <w:delText xml:space="preserve">can </w:delText>
        </w:r>
      </w:del>
      <w:r>
        <w:t>help</w:t>
      </w:r>
      <w:ins w:id="33" w:author="Kinnison, Brad" w:date="2023-06-08T16:04:00Z">
        <w:r w:rsidR="00C44272">
          <w:t>s</w:t>
        </w:r>
      </w:ins>
      <w:r>
        <w:t xml:space="preserve"> dissipate heat, reduce stagnant air pockets and provide a cooling effect for </w:t>
      </w:r>
      <w:del w:id="34" w:author="Kinnison, Brad" w:date="2023-06-08T16:04:00Z">
        <w:r w:rsidDel="00C44272">
          <w:delText xml:space="preserve">both </w:delText>
        </w:r>
      </w:del>
      <w:r>
        <w:t>spectators and players.</w:t>
      </w:r>
    </w:p>
    <w:p w14:paraId="759AA21D" w14:textId="4F79E3B2" w:rsidR="005B7253" w:rsidRDefault="00000000">
      <w:pPr>
        <w:numPr>
          <w:ilvl w:val="0"/>
          <w:numId w:val="2"/>
        </w:numPr>
      </w:pPr>
      <w:r>
        <w:rPr>
          <w:b/>
        </w:rPr>
        <w:t xml:space="preserve">Temperature Regulation: </w:t>
      </w:r>
      <w:r>
        <w:t xml:space="preserve">Stadiums </w:t>
      </w:r>
      <w:del w:id="35" w:author="Kinnison, Brad" w:date="2023-06-08T16:05:00Z">
        <w:r w:rsidDel="00C44272">
          <w:delText xml:space="preserve">can </w:delText>
        </w:r>
      </w:del>
      <w:r>
        <w:t>experience temperature variations due to factors like sunlight, large crowds</w:t>
      </w:r>
      <w:ins w:id="36" w:author="Kinnison, Brad" w:date="2023-06-08T16:05:00Z">
        <w:r w:rsidR="00C44272">
          <w:t>,</w:t>
        </w:r>
      </w:ins>
      <w:r>
        <w:t xml:space="preserve"> and heat generated by equipment. </w:t>
      </w:r>
      <w:r>
        <w:rPr>
          <w:highlight w:val="yellow"/>
        </w:rPr>
        <w:t>HVLS fans</w:t>
      </w:r>
      <w:r>
        <w:t xml:space="preserve"> help regulate the temperature by promoting air movement and reducing hot spots.</w:t>
      </w:r>
    </w:p>
    <w:p w14:paraId="484A3090" w14:textId="44D10480" w:rsidR="005B7253" w:rsidRDefault="00000000">
      <w:pPr>
        <w:numPr>
          <w:ilvl w:val="0"/>
          <w:numId w:val="2"/>
        </w:numPr>
      </w:pPr>
      <w:r>
        <w:rPr>
          <w:b/>
        </w:rPr>
        <w:t>Improved Ventilation:</w:t>
      </w:r>
      <w:r>
        <w:t xml:space="preserve"> Outdoor stadiums often have limited natural ventilation. An </w:t>
      </w:r>
      <w:r>
        <w:rPr>
          <w:highlight w:val="yellow"/>
        </w:rPr>
        <w:t>industrial outdoor ceiling fan</w:t>
      </w:r>
      <w:r>
        <w:t xml:space="preserve"> supplements the natural airflow by facilitating the exchange of indoor and outdoor air. By increasing fresh air circulation, they help remove stale air, </w:t>
      </w:r>
      <w:del w:id="37" w:author="Kinnison, Brad" w:date="2023-06-08T16:05:00Z">
        <w:r w:rsidDel="00C44272">
          <w:delText>odors</w:delText>
        </w:r>
      </w:del>
      <w:ins w:id="38" w:author="Kinnison, Brad" w:date="2023-06-08T16:05:00Z">
        <w:r w:rsidR="00C44272">
          <w:t>odors,</w:t>
        </w:r>
      </w:ins>
      <w:r>
        <w:t xml:space="preserve"> and humidity, creating a more pleasant atmosphere.</w:t>
      </w:r>
    </w:p>
    <w:p w14:paraId="6135F23B" w14:textId="41E797F7" w:rsidR="005B7253" w:rsidRDefault="00000000">
      <w:pPr>
        <w:numPr>
          <w:ilvl w:val="0"/>
          <w:numId w:val="2"/>
        </w:numPr>
      </w:pPr>
      <w:r>
        <w:rPr>
          <w:b/>
        </w:rPr>
        <w:t>Condensation Prevention:</w:t>
      </w:r>
      <w:r>
        <w:t xml:space="preserve"> In stadiums with high humidity levels or during rainy conditions, condensation </w:t>
      </w:r>
      <w:ins w:id="39" w:author="Kinnison, Brad" w:date="2023-06-08T16:05:00Z">
        <w:r w:rsidR="00C44272">
          <w:t>is</w:t>
        </w:r>
      </w:ins>
      <w:del w:id="40" w:author="Kinnison, Brad" w:date="2023-06-08T16:05:00Z">
        <w:r w:rsidDel="00C44272">
          <w:delText>can be</w:delText>
        </w:r>
      </w:del>
      <w:r>
        <w:t xml:space="preserve"> a concern. </w:t>
      </w:r>
      <w:r>
        <w:rPr>
          <w:highlight w:val="yellow"/>
        </w:rPr>
        <w:t>HVLS fans</w:t>
      </w:r>
      <w:r>
        <w:t xml:space="preserve"> help minimize condensation by moving air and preventing moisture buildup on surfaces. This </w:t>
      </w:r>
      <w:del w:id="41" w:author="Kinnison, Brad" w:date="2023-06-08T16:05:00Z">
        <w:r w:rsidDel="00C44272">
          <w:delText>can be</w:delText>
        </w:r>
      </w:del>
      <w:ins w:id="42" w:author="Kinnison, Brad" w:date="2023-06-08T16:05:00Z">
        <w:r w:rsidR="00C44272">
          <w:t>is</w:t>
        </w:r>
      </w:ins>
      <w:r>
        <w:t xml:space="preserve"> particularly beneficial for areas with seating, structural elements</w:t>
      </w:r>
      <w:ins w:id="43" w:author="Kinnison, Brad" w:date="2023-06-08T16:05:00Z">
        <w:r w:rsidR="00C44272">
          <w:t>,</w:t>
        </w:r>
      </w:ins>
      <w:r>
        <w:t xml:space="preserve"> and equipment susceptible to damage from excess moisture.</w:t>
      </w:r>
    </w:p>
    <w:p w14:paraId="6D9AAD2E" w14:textId="77777777" w:rsidR="005B7253" w:rsidRDefault="00000000">
      <w:pPr>
        <w:numPr>
          <w:ilvl w:val="0"/>
          <w:numId w:val="2"/>
        </w:numPr>
      </w:pPr>
      <w:r>
        <w:rPr>
          <w:b/>
        </w:rPr>
        <w:t>Energy Efficiency:</w:t>
      </w:r>
      <w:r>
        <w:t xml:space="preserve"> HVLS</w:t>
      </w:r>
      <w:r>
        <w:rPr>
          <w:highlight w:val="yellow"/>
        </w:rPr>
        <w:t xml:space="preserve"> large outdoor industrial fans</w:t>
      </w:r>
      <w:r>
        <w:t xml:space="preserve"> are known for their energy-efficient operation. Compared to traditional high-speed fans or air conditioning systems, </w:t>
      </w:r>
      <w:r>
        <w:rPr>
          <w:highlight w:val="yellow"/>
        </w:rPr>
        <w:t>HVLS fans</w:t>
      </w:r>
      <w:r>
        <w:t xml:space="preserve"> consume significantly less energy while providing effective </w:t>
      </w:r>
      <w:r>
        <w:lastRenderedPageBreak/>
        <w:t xml:space="preserve">air movement. This can result in </w:t>
      </w:r>
      <w:hyperlink r:id="rId13">
        <w:r>
          <w:rPr>
            <w:color w:val="1155CC"/>
            <w:u w:val="single"/>
          </w:rPr>
          <w:t>energy cost savings</w:t>
        </w:r>
      </w:hyperlink>
      <w:r>
        <w:t xml:space="preserve"> for stadium operators and contribute to more sustainable practices.</w:t>
      </w:r>
    </w:p>
    <w:p w14:paraId="61F29F31" w14:textId="3B2258E3" w:rsidR="005B7253" w:rsidRDefault="00000000">
      <w:pPr>
        <w:numPr>
          <w:ilvl w:val="0"/>
          <w:numId w:val="2"/>
        </w:numPr>
      </w:pPr>
      <w:r>
        <w:rPr>
          <w:b/>
        </w:rPr>
        <w:t>Noise Reduction:</w:t>
      </w:r>
      <w:r>
        <w:t xml:space="preserve"> Despite its large size, an HVLS </w:t>
      </w:r>
      <w:r>
        <w:rPr>
          <w:highlight w:val="yellow"/>
        </w:rPr>
        <w:t>industrial outdoor fan</w:t>
      </w:r>
      <w:r>
        <w:t xml:space="preserve"> operates quietly, so </w:t>
      </w:r>
      <w:del w:id="44" w:author="Kinnison, Brad" w:date="2023-06-08T16:06:00Z">
        <w:r w:rsidDel="00C44272">
          <w:delText>It</w:delText>
        </w:r>
      </w:del>
      <w:ins w:id="45" w:author="Kinnison, Brad" w:date="2023-06-08T16:06:00Z">
        <w:r w:rsidR="00C44272">
          <w:t>it</w:t>
        </w:r>
      </w:ins>
      <w:r>
        <w:t xml:space="preserve"> won't interfere with public address systems or player communication. </w:t>
      </w:r>
    </w:p>
    <w:p w14:paraId="33D200C7" w14:textId="59FD638A" w:rsidR="005B7253" w:rsidRDefault="00000000">
      <w:pPr>
        <w:numPr>
          <w:ilvl w:val="0"/>
          <w:numId w:val="2"/>
        </w:numPr>
      </w:pPr>
      <w:r>
        <w:rPr>
          <w:b/>
        </w:rPr>
        <w:t>Improved Air Quality:</w:t>
      </w:r>
      <w:r>
        <w:t xml:space="preserve"> </w:t>
      </w:r>
      <w:r>
        <w:rPr>
          <w:highlight w:val="yellow"/>
        </w:rPr>
        <w:t>HVLS fans</w:t>
      </w:r>
      <w:r>
        <w:t xml:space="preserve"> improve indoor air quality in stadiums by reducing dust, </w:t>
      </w:r>
      <w:del w:id="46" w:author="Kinnison, Brad" w:date="2023-06-08T16:06:00Z">
        <w:r w:rsidDel="00C44272">
          <w:delText>pollutants</w:delText>
        </w:r>
      </w:del>
      <w:ins w:id="47" w:author="Kinnison, Brad" w:date="2023-06-08T16:06:00Z">
        <w:r w:rsidR="00C44272">
          <w:t>pollutants,</w:t>
        </w:r>
      </w:ins>
      <w:r>
        <w:t xml:space="preserve"> and stagnant air, creating a healthier environment for spectators and athletes.</w:t>
      </w:r>
    </w:p>
    <w:p w14:paraId="1A74B44D" w14:textId="77777777" w:rsidR="005B7253" w:rsidRDefault="00000000">
      <w:pPr>
        <w:pStyle w:val="Heading2"/>
        <w:rPr>
          <w:highlight w:val="yellow"/>
        </w:rPr>
      </w:pPr>
      <w:bookmarkStart w:id="48" w:name="_q2w8av3hpigq" w:colFirst="0" w:colLast="0"/>
      <w:bookmarkEnd w:id="48"/>
      <w:r>
        <w:t xml:space="preserve">H2: Frequently Asked Questions About the </w:t>
      </w:r>
      <w:r>
        <w:rPr>
          <w:highlight w:val="yellow"/>
        </w:rPr>
        <w:t>HVLS Outdoor Industrial Fan</w:t>
      </w:r>
    </w:p>
    <w:p w14:paraId="0A35B7EE" w14:textId="77777777" w:rsidR="005B7253" w:rsidRDefault="00000000">
      <w:r>
        <w:t xml:space="preserve">Have questions about the </w:t>
      </w:r>
      <w:r>
        <w:rPr>
          <w:highlight w:val="yellow"/>
        </w:rPr>
        <w:t>HVLS outdoor industrial fan</w:t>
      </w:r>
      <w:r>
        <w:t xml:space="preserve">? We've answered a few below, but if you want to know more about any aspect of these </w:t>
      </w:r>
      <w:r>
        <w:rPr>
          <w:highlight w:val="yellow"/>
        </w:rPr>
        <w:t>large commercial ceiling fans</w:t>
      </w:r>
      <w:r>
        <w:t xml:space="preserve">, please </w:t>
      </w:r>
      <w:hyperlink r:id="rId14">
        <w:r>
          <w:rPr>
            <w:color w:val="1155CC"/>
            <w:u w:val="single"/>
          </w:rPr>
          <w:t>contact us</w:t>
        </w:r>
      </w:hyperlink>
      <w:r>
        <w:t>. We can also help with the placement and installation of Hunter fans.</w:t>
      </w:r>
    </w:p>
    <w:p w14:paraId="49DDE3A7" w14:textId="77777777" w:rsidR="005B7253" w:rsidRDefault="00000000">
      <w:pPr>
        <w:pStyle w:val="Heading3"/>
      </w:pPr>
      <w:bookmarkStart w:id="49" w:name="_iop287i9r4ub" w:colFirst="0" w:colLast="0"/>
      <w:bookmarkEnd w:id="49"/>
      <w:r>
        <w:t xml:space="preserve">H3: How Do </w:t>
      </w:r>
      <w:r>
        <w:rPr>
          <w:highlight w:val="yellow"/>
        </w:rPr>
        <w:t>HVLS Fans</w:t>
      </w:r>
      <w:r>
        <w:t xml:space="preserve"> Differ From Traditional Ceiling Fans?</w:t>
      </w:r>
    </w:p>
    <w:p w14:paraId="60734E5D" w14:textId="77777777" w:rsidR="005B7253" w:rsidRDefault="00000000">
      <w:r>
        <w:t xml:space="preserve">The biggest difference between traditional ceiling fans and </w:t>
      </w:r>
      <w:r>
        <w:rPr>
          <w:highlight w:val="yellow"/>
        </w:rPr>
        <w:t>HVLS fans</w:t>
      </w:r>
      <w:r>
        <w:t xml:space="preserve"> is their ability to manage airflow effectively in large spaces. HVLS </w:t>
      </w:r>
      <w:r>
        <w:rPr>
          <w:highlight w:val="yellow"/>
        </w:rPr>
        <w:t>large commercial ceiling fans</w:t>
      </w:r>
      <w:r>
        <w:t xml:space="preserve"> are engineered to move more air, providing complete air circulation throughout expansive, high-ceiling areas. </w:t>
      </w:r>
    </w:p>
    <w:p w14:paraId="429237AD" w14:textId="77777777" w:rsidR="005B7253" w:rsidRDefault="00000000">
      <w:pPr>
        <w:pStyle w:val="Heading3"/>
      </w:pPr>
      <w:bookmarkStart w:id="50" w:name="_pwq635mrp20f" w:colFirst="0" w:colLast="0"/>
      <w:bookmarkEnd w:id="50"/>
      <w:r>
        <w:t xml:space="preserve">H3: What Size HVLS </w:t>
      </w:r>
      <w:r>
        <w:rPr>
          <w:highlight w:val="yellow"/>
        </w:rPr>
        <w:t>Outdoor Industrial Fan</w:t>
      </w:r>
      <w:r>
        <w:t xml:space="preserve"> Do I Need for My Sports Venue?</w:t>
      </w:r>
    </w:p>
    <w:p w14:paraId="7E6EC548" w14:textId="77777777" w:rsidR="005B7253" w:rsidRDefault="00000000">
      <w:r>
        <w:t xml:space="preserve">The appropriate size of an HVLS </w:t>
      </w:r>
      <w:r>
        <w:rPr>
          <w:highlight w:val="yellow"/>
        </w:rPr>
        <w:t>outdoor industrial fan</w:t>
      </w:r>
      <w:r>
        <w:t xml:space="preserve"> depends on factors such as the square footage of the space, ceiling height and airflow requirements. In addition to the Titan, which is Hunter's premium fan, we also offer models for lighter duty – like the Hunter XP and the  </w:t>
      </w:r>
      <w:hyperlink r:id="rId15">
        <w:r>
          <w:rPr>
            <w:color w:val="1155CC"/>
            <w:u w:val="single"/>
          </w:rPr>
          <w:t>ECO HVLS Fan</w:t>
        </w:r>
      </w:hyperlink>
      <w:r>
        <w:t xml:space="preserve">.  </w:t>
      </w:r>
    </w:p>
    <w:p w14:paraId="7A934866" w14:textId="77777777" w:rsidR="005B7253" w:rsidRDefault="00000000">
      <w:pPr>
        <w:pStyle w:val="Heading3"/>
      </w:pPr>
      <w:bookmarkStart w:id="51" w:name="_gd2p2bqtkav0" w:colFirst="0" w:colLast="0"/>
      <w:bookmarkEnd w:id="51"/>
      <w:r>
        <w:t xml:space="preserve">H3: How Do I Manage the Settings on a Hunter </w:t>
      </w:r>
      <w:r>
        <w:rPr>
          <w:highlight w:val="yellow"/>
        </w:rPr>
        <w:t>HVLS Fan</w:t>
      </w:r>
      <w:r>
        <w:t>?</w:t>
      </w:r>
    </w:p>
    <w:p w14:paraId="7F4D6AF6" w14:textId="77777777" w:rsidR="005B7253" w:rsidRDefault="00000000">
      <w:r>
        <w:t xml:space="preserve">Hunter offers wall-mounted control panels that allow users to operate and control the fan's functions. These control panels enable you to start and stop your </w:t>
      </w:r>
      <w:r>
        <w:rPr>
          <w:highlight w:val="yellow"/>
        </w:rPr>
        <w:t>HVLS fan</w:t>
      </w:r>
      <w:r>
        <w:t xml:space="preserve">, adjust the speed and direction of the blades and activate any additional features. The controls can also alert you to minor problems – and allow you to make adjustments without accessing the drive.  </w:t>
      </w:r>
    </w:p>
    <w:p w14:paraId="580D4D96" w14:textId="77777777" w:rsidR="005B7253" w:rsidRDefault="00000000">
      <w:pPr>
        <w:pStyle w:val="Heading2"/>
      </w:pPr>
      <w:bookmarkStart w:id="52" w:name="_vqo6xzm6ewqc" w:colFirst="0" w:colLast="0"/>
      <w:bookmarkEnd w:id="52"/>
      <w:r>
        <w:lastRenderedPageBreak/>
        <w:t xml:space="preserve">H2: Hunter Has the Best </w:t>
      </w:r>
      <w:r>
        <w:rPr>
          <w:highlight w:val="yellow"/>
        </w:rPr>
        <w:t>Outdoor Industrial Fans</w:t>
      </w:r>
      <w:r>
        <w:t xml:space="preserve"> for Fans </w:t>
      </w:r>
    </w:p>
    <w:p w14:paraId="116654D4" w14:textId="31C7389B" w:rsidR="005B7253" w:rsidRDefault="00000000">
      <w:r>
        <w:rPr>
          <w:b/>
        </w:rPr>
        <w:t xml:space="preserve">Provide quiet comfort for spectators and players with HVLS </w:t>
      </w:r>
      <w:r>
        <w:rPr>
          <w:b/>
          <w:highlight w:val="yellow"/>
        </w:rPr>
        <w:t>outdoor industrial fans</w:t>
      </w:r>
      <w:r>
        <w:rPr>
          <w:b/>
        </w:rPr>
        <w:t>.</w:t>
      </w:r>
      <w:r>
        <w:t xml:space="preserve"> Whether you have a huge stadium or other large sporting venue, Hunter Industrial </w:t>
      </w:r>
      <w:ins w:id="53" w:author="Kinnison, Brad" w:date="2023-06-08T16:07:00Z">
        <w:r w:rsidR="00C44272">
          <w:t>will</w:t>
        </w:r>
      </w:ins>
      <w:del w:id="54" w:author="Kinnison, Brad" w:date="2023-06-08T16:07:00Z">
        <w:r w:rsidDel="00C44272">
          <w:delText>can</w:delText>
        </w:r>
      </w:del>
      <w:r>
        <w:t xml:space="preserve"> supply you with the most efficient </w:t>
      </w:r>
      <w:hyperlink r:id="rId16">
        <w:r>
          <w:rPr>
            <w:color w:val="1155CC"/>
            <w:highlight w:val="yellow"/>
            <w:u w:val="single"/>
          </w:rPr>
          <w:t>industrial HVLS fans</w:t>
        </w:r>
      </w:hyperlink>
      <w:r>
        <w:t xml:space="preserve"> on the market. Get in touch today, and let's talk about how we can improve your air quality easily and affordably.</w:t>
      </w:r>
    </w:p>
    <w:p w14:paraId="1DD0FA9F" w14:textId="77777777" w:rsidR="005B7253" w:rsidRDefault="005B7253">
      <w:pPr>
        <w:rPr>
          <w:b/>
          <w:color w:val="005E85"/>
          <w:u w:val="single"/>
        </w:rPr>
      </w:pPr>
    </w:p>
    <w:p w14:paraId="752B62AD" w14:textId="77777777" w:rsidR="005B7253" w:rsidRDefault="00000000">
      <w:r>
        <w:rPr>
          <w:b/>
          <w:color w:val="005E85"/>
          <w:u w:val="single"/>
        </w:rPr>
        <w:t>Content Wheel Copy</w:t>
      </w:r>
    </w:p>
    <w:p w14:paraId="1C757A8A" w14:textId="77777777" w:rsidR="005B7253" w:rsidRDefault="00000000">
      <w:pPr>
        <w:pStyle w:val="Heading2"/>
        <w:rPr>
          <w:rFonts w:ascii="Arial" w:eastAsia="Arial" w:hAnsi="Arial" w:cs="Arial"/>
          <w:b/>
          <w:highlight w:val="yellow"/>
        </w:rPr>
      </w:pPr>
      <w:bookmarkStart w:id="55" w:name="_ixe6esroycgb" w:colFirst="0" w:colLast="0"/>
      <w:bookmarkEnd w:id="55"/>
      <w:r>
        <w:rPr>
          <w:rFonts w:ascii="Arial" w:eastAsia="Arial" w:hAnsi="Arial" w:cs="Arial"/>
          <w:b/>
        </w:rPr>
        <w:t xml:space="preserve">Related Articles: HVLS </w:t>
      </w:r>
      <w:r>
        <w:rPr>
          <w:rFonts w:ascii="Arial" w:eastAsia="Arial" w:hAnsi="Arial" w:cs="Arial"/>
          <w:b/>
          <w:highlight w:val="yellow"/>
        </w:rPr>
        <w:t>Outdoor Industrial Fan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B7253" w14:paraId="0E192D42" w14:textId="77777777">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1EAC4FD" w14:textId="77777777" w:rsidR="005B7253" w:rsidRDefault="00000000">
            <w:pPr>
              <w:widowControl w:val="0"/>
              <w:spacing w:line="240" w:lineRule="auto"/>
              <w:jc w:val="center"/>
              <w:rPr>
                <w:rFonts w:ascii="Arial" w:eastAsia="Arial" w:hAnsi="Arial" w:cs="Arial"/>
                <w:b/>
                <w:color w:val="FF9900"/>
              </w:rPr>
            </w:pPr>
            <w:r>
              <w:rPr>
                <w:rFonts w:ascii="Arial" w:eastAsia="Arial" w:hAnsi="Arial" w:cs="Arial"/>
                <w:noProof/>
                <w:color w:val="FF9900"/>
                <w:sz w:val="22"/>
                <w:szCs w:val="22"/>
              </w:rPr>
              <w:drawing>
                <wp:inline distT="114300" distB="114300" distL="114300" distR="114300" wp14:anchorId="06E2CD84" wp14:editId="45F2F63A">
                  <wp:extent cx="1233667" cy="12430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18" w:anchor=":~:text=HVLS%20fans%20spin%20at%20a,speed%20up%20to%20230%20RPM.">
              <w:r>
                <w:rPr>
                  <w:rFonts w:ascii="Arial" w:eastAsia="Arial" w:hAnsi="Arial" w:cs="Arial"/>
                  <w:b/>
                  <w:color w:val="1155CC"/>
                  <w:u w:val="single"/>
                </w:rPr>
                <w:t>The Difference Between a High-Volume Low-Speed Fan and Residential Fan</w:t>
              </w:r>
            </w:hyperlink>
          </w:p>
          <w:p w14:paraId="06941B58" w14:textId="77777777" w:rsidR="005B7253" w:rsidRDefault="00000000">
            <w:pPr>
              <w:widowControl w:val="0"/>
              <w:spacing w:line="240" w:lineRule="auto"/>
              <w:jc w:val="center"/>
              <w:rPr>
                <w:rFonts w:ascii="Arial" w:eastAsia="Arial" w:hAnsi="Arial" w:cs="Arial"/>
                <w:b/>
                <w:color w:val="FF9900"/>
              </w:rPr>
            </w:pPr>
            <w:r>
              <w:rPr>
                <w:rFonts w:ascii="Arial" w:eastAsia="Arial" w:hAnsi="Arial" w:cs="Arial"/>
                <w:color w:val="FF9900"/>
                <w:sz w:val="22"/>
                <w:szCs w:val="22"/>
              </w:rPr>
              <w:t xml:space="preserve">Learn about the two types of ceiling fans before choosing one for your home or business. </w:t>
            </w:r>
          </w:p>
        </w:tc>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AE9B4FD" w14:textId="77777777" w:rsidR="005B7253" w:rsidRDefault="00000000">
            <w:pPr>
              <w:widowControl w:val="0"/>
              <w:spacing w:line="240" w:lineRule="auto"/>
              <w:jc w:val="center"/>
              <w:rPr>
                <w:rFonts w:ascii="Arial" w:eastAsia="Arial" w:hAnsi="Arial" w:cs="Arial"/>
                <w:color w:val="FF9900"/>
                <w:sz w:val="22"/>
                <w:szCs w:val="22"/>
              </w:rPr>
            </w:pPr>
            <w:r>
              <w:rPr>
                <w:rFonts w:ascii="Arial" w:eastAsia="Arial" w:hAnsi="Arial" w:cs="Arial"/>
                <w:noProof/>
                <w:color w:val="FF9900"/>
                <w:sz w:val="22"/>
                <w:szCs w:val="22"/>
              </w:rPr>
              <w:drawing>
                <wp:inline distT="114300" distB="114300" distL="114300" distR="114300" wp14:anchorId="14DCEE88" wp14:editId="7AB79A9D">
                  <wp:extent cx="1233667" cy="12430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19">
              <w:r>
                <w:rPr>
                  <w:rFonts w:ascii="Arial" w:eastAsia="Arial" w:hAnsi="Arial" w:cs="Arial"/>
                  <w:b/>
                  <w:color w:val="1155CC"/>
                  <w:u w:val="single"/>
                </w:rPr>
                <w:t xml:space="preserve">Industrial HVLS Ceiling Fan Size Guide: How to Choose the Right Size </w:t>
              </w:r>
            </w:hyperlink>
            <w:hyperlink r:id="rId20">
              <w:r>
                <w:rPr>
                  <w:rFonts w:ascii="Arial" w:eastAsia="Arial" w:hAnsi="Arial" w:cs="Arial"/>
                  <w:b/>
                  <w:color w:val="1155CC"/>
                  <w:highlight w:val="yellow"/>
                  <w:u w:val="single"/>
                </w:rPr>
                <w:t>HVLS Fan</w:t>
              </w:r>
            </w:hyperlink>
            <w:hyperlink r:id="rId21">
              <w:r>
                <w:rPr>
                  <w:rFonts w:ascii="Arial" w:eastAsia="Arial" w:hAnsi="Arial" w:cs="Arial"/>
                  <w:b/>
                  <w:color w:val="1155CC"/>
                  <w:u w:val="single"/>
                </w:rPr>
                <w:t xml:space="preserve"> for Your Space</w:t>
              </w:r>
            </w:hyperlink>
          </w:p>
          <w:p w14:paraId="72D14CB0" w14:textId="77777777" w:rsidR="005B7253" w:rsidRDefault="00000000">
            <w:pPr>
              <w:widowControl w:val="0"/>
              <w:spacing w:line="240" w:lineRule="auto"/>
              <w:jc w:val="center"/>
              <w:rPr>
                <w:rFonts w:ascii="Arial" w:eastAsia="Arial" w:hAnsi="Arial" w:cs="Arial"/>
                <w:color w:val="FF9900"/>
                <w:sz w:val="22"/>
                <w:szCs w:val="22"/>
              </w:rPr>
            </w:pPr>
            <w:r>
              <w:rPr>
                <w:rFonts w:ascii="Arial" w:eastAsia="Arial" w:hAnsi="Arial" w:cs="Arial"/>
                <w:color w:val="FF9900"/>
                <w:sz w:val="22"/>
                <w:szCs w:val="22"/>
              </w:rPr>
              <w:t xml:space="preserve">Explore your choices to ensure to get the right </w:t>
            </w:r>
            <w:r>
              <w:rPr>
                <w:rFonts w:ascii="Arial" w:eastAsia="Arial" w:hAnsi="Arial" w:cs="Arial"/>
                <w:color w:val="FF9900"/>
                <w:sz w:val="22"/>
                <w:szCs w:val="22"/>
                <w:highlight w:val="yellow"/>
              </w:rPr>
              <w:t>HVLS fan</w:t>
            </w:r>
            <w:r>
              <w:rPr>
                <w:rFonts w:ascii="Arial" w:eastAsia="Arial" w:hAnsi="Arial" w:cs="Arial"/>
                <w:color w:val="FF9900"/>
                <w:sz w:val="22"/>
                <w:szCs w:val="22"/>
              </w:rPr>
              <w:t xml:space="preserve"> for your industrial space.</w:t>
            </w:r>
          </w:p>
        </w:tc>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277E2AA" w14:textId="77777777" w:rsidR="005B7253" w:rsidRDefault="00000000">
            <w:pPr>
              <w:widowControl w:val="0"/>
              <w:spacing w:line="240" w:lineRule="auto"/>
              <w:jc w:val="center"/>
              <w:rPr>
                <w:rFonts w:ascii="Arial" w:eastAsia="Arial" w:hAnsi="Arial" w:cs="Arial"/>
                <w:b/>
                <w:color w:val="FF9900"/>
              </w:rPr>
            </w:pPr>
            <w:r>
              <w:rPr>
                <w:rFonts w:ascii="Arial" w:eastAsia="Arial" w:hAnsi="Arial" w:cs="Arial"/>
                <w:noProof/>
                <w:color w:val="FF9900"/>
                <w:sz w:val="22"/>
                <w:szCs w:val="22"/>
              </w:rPr>
              <w:drawing>
                <wp:inline distT="114300" distB="114300" distL="114300" distR="114300" wp14:anchorId="70B3769D" wp14:editId="2FDA4F5C">
                  <wp:extent cx="1233667" cy="12430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22">
              <w:r>
                <w:rPr>
                  <w:rFonts w:ascii="Arial" w:eastAsia="Arial" w:hAnsi="Arial" w:cs="Arial"/>
                  <w:b/>
                  <w:color w:val="1155CC"/>
                  <w:u w:val="single"/>
                </w:rPr>
                <w:t>What Are the Best Fans for Gyms (and Other Fitness Facilities)?</w:t>
              </w:r>
            </w:hyperlink>
          </w:p>
          <w:p w14:paraId="2C3F6ECC" w14:textId="77777777" w:rsidR="005B7253" w:rsidRDefault="00000000">
            <w:pPr>
              <w:widowControl w:val="0"/>
              <w:spacing w:line="240" w:lineRule="auto"/>
              <w:jc w:val="center"/>
              <w:rPr>
                <w:rFonts w:ascii="Arial" w:eastAsia="Arial" w:hAnsi="Arial" w:cs="Arial"/>
                <w:color w:val="FF9900"/>
                <w:sz w:val="22"/>
                <w:szCs w:val="22"/>
              </w:rPr>
            </w:pPr>
            <w:r>
              <w:rPr>
                <w:rFonts w:ascii="Arial" w:eastAsia="Arial" w:hAnsi="Arial" w:cs="Arial"/>
                <w:color w:val="FF9900"/>
                <w:sz w:val="22"/>
                <w:szCs w:val="22"/>
              </w:rPr>
              <w:t>Discover how to maintain a comfortable airflow in gyms and other recreational facilities.</w:t>
            </w:r>
          </w:p>
          <w:p w14:paraId="188A5630" w14:textId="77777777" w:rsidR="005B7253" w:rsidRDefault="005B7253">
            <w:pPr>
              <w:widowControl w:val="0"/>
              <w:spacing w:line="240" w:lineRule="auto"/>
              <w:jc w:val="center"/>
              <w:rPr>
                <w:rFonts w:ascii="Arial" w:eastAsia="Arial" w:hAnsi="Arial" w:cs="Arial"/>
                <w:b/>
                <w:color w:val="FF9900"/>
              </w:rPr>
            </w:pPr>
          </w:p>
        </w:tc>
      </w:tr>
    </w:tbl>
    <w:p w14:paraId="76E9EAD4" w14:textId="77777777" w:rsidR="005B7253" w:rsidRDefault="005B7253"/>
    <w:sectPr w:rsidR="005B7253">
      <w:headerReference w:type="default" r:id="rId23"/>
      <w:footerReference w:type="defaul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C8705" w14:textId="77777777" w:rsidR="00587849" w:rsidRDefault="00587849">
      <w:pPr>
        <w:spacing w:line="240" w:lineRule="auto"/>
      </w:pPr>
      <w:r>
        <w:separator/>
      </w:r>
    </w:p>
  </w:endnote>
  <w:endnote w:type="continuationSeparator" w:id="0">
    <w:p w14:paraId="79055042" w14:textId="77777777" w:rsidR="00587849" w:rsidRDefault="00587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FF238" w14:textId="77777777" w:rsidR="005B7253" w:rsidRDefault="00000000">
    <w:pPr>
      <w:rPr>
        <w:i/>
        <w:color w:val="E3920E"/>
        <w:sz w:val="20"/>
        <w:szCs w:val="20"/>
      </w:rPr>
    </w:pPr>
    <w:r>
      <w:rPr>
        <w:i/>
        <w:color w:val="E3920E"/>
        <w:sz w:val="20"/>
        <w:szCs w:val="20"/>
      </w:rPr>
      <w:t xml:space="preserve">Client: Hunter Industrial </w:t>
    </w:r>
  </w:p>
  <w:p w14:paraId="674BF993" w14:textId="77777777" w:rsidR="005B7253" w:rsidRDefault="00000000">
    <w:pPr>
      <w:rPr>
        <w:i/>
        <w:color w:val="E3920E"/>
        <w:sz w:val="20"/>
        <w:szCs w:val="20"/>
      </w:rPr>
    </w:pPr>
    <w:r>
      <w:rPr>
        <w:i/>
        <w:color w:val="E3920E"/>
        <w:sz w:val="20"/>
        <w:szCs w:val="20"/>
      </w:rPr>
      <w:t xml:space="preserve">Document: -HVLS Fans in Stadiums </w:t>
    </w:r>
  </w:p>
  <w:p w14:paraId="68B27530" w14:textId="77777777" w:rsidR="005B7253" w:rsidRDefault="00000000">
    <w:pPr>
      <w:rPr>
        <w:i/>
        <w:color w:val="E3920E"/>
        <w:sz w:val="20"/>
        <w:szCs w:val="20"/>
      </w:rPr>
    </w:pPr>
    <w:r>
      <w:rPr>
        <w:i/>
        <w:color w:val="E3920E"/>
        <w:sz w:val="20"/>
        <w:szCs w:val="20"/>
      </w:rPr>
      <w:t>Version: 1</w:t>
    </w:r>
  </w:p>
  <w:p w14:paraId="21469BCA" w14:textId="77777777" w:rsidR="005B7253" w:rsidRDefault="00000000">
    <w:pPr>
      <w:rPr>
        <w:i/>
        <w:color w:val="E3920E"/>
        <w:sz w:val="20"/>
        <w:szCs w:val="20"/>
      </w:rPr>
    </w:pPr>
    <w:r>
      <w:rPr>
        <w:i/>
        <w:color w:val="E3920E"/>
        <w:sz w:val="20"/>
        <w:szCs w:val="20"/>
      </w:rPr>
      <w:t>Last edited: May 2023</w:t>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fldChar w:fldCharType="begin"/>
    </w:r>
    <w:r>
      <w:rPr>
        <w:i/>
        <w:color w:val="E3920E"/>
        <w:sz w:val="20"/>
        <w:szCs w:val="20"/>
      </w:rPr>
      <w:instrText>PAGE</w:instrText>
    </w:r>
    <w:r>
      <w:rPr>
        <w:i/>
        <w:color w:val="E3920E"/>
        <w:sz w:val="20"/>
        <w:szCs w:val="20"/>
      </w:rPr>
      <w:fldChar w:fldCharType="separate"/>
    </w:r>
    <w:r w:rsidR="002E6393">
      <w:rPr>
        <w:i/>
        <w:noProof/>
        <w:color w:val="E3920E"/>
        <w:sz w:val="20"/>
        <w:szCs w:val="20"/>
      </w:rPr>
      <w:t>1</w:t>
    </w:r>
    <w:r>
      <w:rPr>
        <w:i/>
        <w:color w:val="E3920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570C" w14:textId="77777777" w:rsidR="00587849" w:rsidRDefault="00587849">
      <w:pPr>
        <w:spacing w:line="240" w:lineRule="auto"/>
      </w:pPr>
      <w:r>
        <w:separator/>
      </w:r>
    </w:p>
  </w:footnote>
  <w:footnote w:type="continuationSeparator" w:id="0">
    <w:p w14:paraId="400CF63B" w14:textId="77777777" w:rsidR="00587849" w:rsidRDefault="005878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5A2F4" w14:textId="77777777" w:rsidR="005B7253" w:rsidRDefault="005B7253">
    <w:pPr>
      <w:ind w:left="-720" w:firstLine="630"/>
      <w:rPr>
        <w:b/>
        <w:color w:val="E3920E"/>
      </w:rPr>
    </w:pPr>
  </w:p>
  <w:p w14:paraId="64590CA8" w14:textId="77777777" w:rsidR="005B7253" w:rsidRDefault="00000000">
    <w:pPr>
      <w:ind w:left="-720" w:firstLine="630"/>
    </w:pPr>
    <w:r>
      <w:rPr>
        <w:noProof/>
      </w:rPr>
      <w:drawing>
        <wp:inline distT="114300" distB="114300" distL="114300" distR="114300" wp14:anchorId="375F4AF6" wp14:editId="5DCB8B0B">
          <wp:extent cx="1681163" cy="342900"/>
          <wp:effectExtent l="0" t="0" r="0" b="0"/>
          <wp:docPr id="4" name="image1.gif" descr="logo.gif"/>
          <wp:cNvGraphicFramePr/>
          <a:graphic xmlns:a="http://schemas.openxmlformats.org/drawingml/2006/main">
            <a:graphicData uri="http://schemas.openxmlformats.org/drawingml/2006/picture">
              <pic:pic xmlns:pic="http://schemas.openxmlformats.org/drawingml/2006/picture">
                <pic:nvPicPr>
                  <pic:cNvPr id="0" name="image1.gif" descr="logo.gif"/>
                  <pic:cNvPicPr preferRelativeResize="0"/>
                </pic:nvPicPr>
                <pic:blipFill>
                  <a:blip r:embed="rId1"/>
                  <a:srcRect/>
                  <a:stretch>
                    <a:fillRect/>
                  </a:stretch>
                </pic:blipFill>
                <pic:spPr>
                  <a:xfrm>
                    <a:off x="0" y="0"/>
                    <a:ext cx="1681163" cy="342900"/>
                  </a:xfrm>
                  <a:prstGeom prst="rect">
                    <a:avLst/>
                  </a:prstGeom>
                  <a:ln/>
                </pic:spPr>
              </pic:pic>
            </a:graphicData>
          </a:graphic>
        </wp:inline>
      </w:drawing>
    </w:r>
    <w:r>
      <w:t xml:space="preserve">    </w:t>
    </w:r>
  </w:p>
  <w:p w14:paraId="474774B4" w14:textId="77777777" w:rsidR="005B7253" w:rsidRDefault="00000000">
    <w:pPr>
      <w:ind w:left="-720" w:firstLine="630"/>
      <w:rPr>
        <w:b/>
        <w:color w:val="E3920E"/>
      </w:rPr>
    </w:pPr>
    <w:r>
      <w:rPr>
        <w:b/>
        <w:color w:val="E3920E"/>
      </w:rPr>
      <w:t>Hunter Industrial - HVLS Fans in Stadiums - May 2023</w:t>
    </w:r>
  </w:p>
  <w:p w14:paraId="1B54F7E8" w14:textId="77777777" w:rsidR="005B7253" w:rsidRDefault="005B7253">
    <w:pPr>
      <w:ind w:left="-720" w:firstLine="630"/>
      <w:rPr>
        <w:b/>
        <w:color w:val="E3920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31D"/>
    <w:multiLevelType w:val="multilevel"/>
    <w:tmpl w:val="14D20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CB5264"/>
    <w:multiLevelType w:val="multilevel"/>
    <w:tmpl w:val="04408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B668BE"/>
    <w:multiLevelType w:val="multilevel"/>
    <w:tmpl w:val="0442A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4F1863"/>
    <w:multiLevelType w:val="multilevel"/>
    <w:tmpl w:val="A00A3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0330155">
    <w:abstractNumId w:val="0"/>
  </w:num>
  <w:num w:numId="2" w16cid:durableId="411007285">
    <w:abstractNumId w:val="3"/>
  </w:num>
  <w:num w:numId="3" w16cid:durableId="191463260">
    <w:abstractNumId w:val="1"/>
  </w:num>
  <w:num w:numId="4" w16cid:durableId="3031969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nison, Brad">
    <w15:presenceInfo w15:providerId="AD" w15:userId="S::bkinnison@hunterfan.com::3d6f6432-bd3e-4fc8-8fb8-c8bf8165b2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253"/>
    <w:rsid w:val="002E6393"/>
    <w:rsid w:val="004F6A7F"/>
    <w:rsid w:val="00587849"/>
    <w:rsid w:val="005B7253"/>
    <w:rsid w:val="006C54D4"/>
    <w:rsid w:val="00C4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CB27"/>
  <w15:docId w15:val="{B806D1DF-CDDE-421C-B169-9A81697A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E639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ndustrialfans.hunterfan.com/products/titan-fan" TargetMode="External"/><Relationship Id="rId13" Type="http://schemas.openxmlformats.org/officeDocument/2006/relationships/hyperlink" Target="https://www.hunterfan.com/blogs/hunter-blog/do-ceiling-fans-help-air-conditioning-efficiency" TargetMode="External"/><Relationship Id="rId18" Type="http://schemas.openxmlformats.org/officeDocument/2006/relationships/hyperlink" Target="https://industrialfans.hunterfan.com/blogs/hunter-industrial-blog/the-difference-between-a-high-volume-low-speed-fan-and-residential-fan"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industrialfans.hunterfan.com/blogs/hunter-industrial-blog/industrial-hvls-ceiling-fan-size-guide-how-to-choose-the-right-size-hvls-fan-for-your-space" TargetMode="External"/><Relationship Id="rId7" Type="http://schemas.openxmlformats.org/officeDocument/2006/relationships/hyperlink" Target="https://industrialfans.hunterfan.com/collections/industrial-hvls-fans" TargetMode="External"/><Relationship Id="rId12" Type="http://schemas.openxmlformats.org/officeDocument/2006/relationships/hyperlink" Target="https://www.sciencedirect.com/topics/chemical-engineering/thermal-stratification"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dustrialfans.hunterfan.com/collections/industrial-hvls-fans" TargetMode="External"/><Relationship Id="rId20" Type="http://schemas.openxmlformats.org/officeDocument/2006/relationships/hyperlink" Target="https://industrialfans.hunterfan.com/blogs/hunter-industrial-blog/industrial-hvls-ceiling-fan-size-guide-how-to-choose-the-right-size-hvls-fan-for-your-spa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dustrialfans.hunterfan.com/products/titan-fa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industrialfans.hunterfan.com/products/eco-fan" TargetMode="External"/><Relationship Id="rId23" Type="http://schemas.openxmlformats.org/officeDocument/2006/relationships/header" Target="header1.xml"/><Relationship Id="rId10" Type="http://schemas.openxmlformats.org/officeDocument/2006/relationships/hyperlink" Target="https://industrialfans.hunterfan.com/products/titan-fan" TargetMode="External"/><Relationship Id="rId19" Type="http://schemas.openxmlformats.org/officeDocument/2006/relationships/hyperlink" Target="https://industrialfans.hunterfan.com/blogs/hunter-industrial-blog/industrial-hvls-ceiling-fan-size-guide-how-to-choose-the-right-size-hvls-fan-for-your-space" TargetMode="External"/><Relationship Id="rId4" Type="http://schemas.openxmlformats.org/officeDocument/2006/relationships/webSettings" Target="webSettings.xml"/><Relationship Id="rId9" Type="http://schemas.openxmlformats.org/officeDocument/2006/relationships/hyperlink" Target="https://industrialfans.hunterfan.com/products/eco-fan" TargetMode="External"/><Relationship Id="rId14" Type="http://schemas.openxmlformats.org/officeDocument/2006/relationships/hyperlink" Target="https://industrialfans.hunterfan.com/pages/contact-us" TargetMode="External"/><Relationship Id="rId22" Type="http://schemas.openxmlformats.org/officeDocument/2006/relationships/hyperlink" Target="https://industrialfans.hunterfan.com/blogs/hunter-industrial-blog/best-fans-for-gyms?_pos=9&amp;_sid=9ed8f479d&amp;_ss=r"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Kinnison, Brad</cp:lastModifiedBy>
  <cp:revision>3</cp:revision>
  <dcterms:created xsi:type="dcterms:W3CDTF">2023-06-08T20:42:00Z</dcterms:created>
  <dcterms:modified xsi:type="dcterms:W3CDTF">2023-06-08T21:09:00Z</dcterms:modified>
</cp:coreProperties>
</file>