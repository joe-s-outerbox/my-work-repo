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F6E9" w14:textId="77777777" w:rsidR="0047321F" w:rsidRDefault="00000000">
      <w:r>
        <w:rPr>
          <w:b/>
          <w:color w:val="005E85"/>
          <w:u w:val="single"/>
        </w:rPr>
        <w:t>Primary Keyword(s)</w:t>
      </w:r>
    </w:p>
    <w:p w14:paraId="2748FF45" w14:textId="77777777" w:rsidR="0047321F" w:rsidRDefault="00000000">
      <w:r>
        <w:t>industrial outdoor fans (700)</w:t>
      </w:r>
    </w:p>
    <w:p w14:paraId="3675BD81" w14:textId="77777777" w:rsidR="0047321F" w:rsidRDefault="0047321F"/>
    <w:p w14:paraId="5DF3C39F" w14:textId="77777777" w:rsidR="0047321F" w:rsidRDefault="00000000">
      <w:r>
        <w:rPr>
          <w:b/>
          <w:color w:val="005E85"/>
          <w:u w:val="single"/>
        </w:rPr>
        <w:t>Secondary Keyword(s)</w:t>
      </w:r>
    </w:p>
    <w:p w14:paraId="6BA488B8" w14:textId="77777777" w:rsidR="0047321F" w:rsidRDefault="00000000">
      <w:r>
        <w:t>outdoor commercial fans (300)</w:t>
      </w:r>
    </w:p>
    <w:p w14:paraId="221DF282" w14:textId="77777777" w:rsidR="0047321F" w:rsidRDefault="00000000">
      <w:r>
        <w:t>outdoor industrial fan (700)</w:t>
      </w:r>
    </w:p>
    <w:p w14:paraId="71ED1BD9" w14:textId="77777777" w:rsidR="0047321F" w:rsidRDefault="00000000">
      <w:r>
        <w:t>outdoor industrial fans (450)</w:t>
      </w:r>
    </w:p>
    <w:p w14:paraId="30523DA2" w14:textId="77777777" w:rsidR="0047321F" w:rsidRDefault="00000000">
      <w:r>
        <w:t>commercial outdoor fans (200)</w:t>
      </w:r>
    </w:p>
    <w:p w14:paraId="5E13359C" w14:textId="77777777" w:rsidR="0047321F" w:rsidRDefault="0047321F"/>
    <w:p w14:paraId="21FC7FA2" w14:textId="77777777" w:rsidR="0047321F" w:rsidRDefault="0047321F">
      <w:pPr>
        <w:rPr>
          <w:rFonts w:ascii="Arial" w:eastAsia="Arial" w:hAnsi="Arial" w:cs="Arial"/>
          <w:sz w:val="22"/>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47321F" w14:paraId="66F8384F"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0E6E92"/>
            <w:tcMar>
              <w:top w:w="100" w:type="dxa"/>
              <w:left w:w="100" w:type="dxa"/>
              <w:bottom w:w="100" w:type="dxa"/>
              <w:right w:w="100" w:type="dxa"/>
            </w:tcMar>
          </w:tcPr>
          <w:p w14:paraId="6EB93B25" w14:textId="77777777" w:rsidR="0047321F" w:rsidRDefault="00000000">
            <w:pPr>
              <w:widowControl w:val="0"/>
              <w:spacing w:line="240" w:lineRule="auto"/>
              <w:rPr>
                <w:b/>
                <w:color w:val="FFFFFF"/>
              </w:rPr>
            </w:pPr>
            <w:r>
              <w:rPr>
                <w:b/>
                <w:color w:val="FFFFFF"/>
              </w:rPr>
              <w:t>Title:</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531EFDB7" w14:textId="77777777" w:rsidR="0047321F" w:rsidRDefault="00000000">
            <w:r>
              <w:rPr>
                <w:highlight w:val="yellow"/>
              </w:rPr>
              <w:t>Industrial Outdoor Fans</w:t>
            </w:r>
            <w:r>
              <w:t xml:space="preserve"> | Quote </w:t>
            </w:r>
            <w:r>
              <w:rPr>
                <w:highlight w:val="yellow"/>
              </w:rPr>
              <w:t>Outdoor Commercial Fans</w:t>
            </w:r>
            <w:r>
              <w:t xml:space="preserve"> - Hunter Fans</w:t>
            </w:r>
          </w:p>
        </w:tc>
      </w:tr>
      <w:tr w:rsidR="0047321F" w14:paraId="2259D089"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4DAF40"/>
            <w:tcMar>
              <w:top w:w="100" w:type="dxa"/>
              <w:left w:w="100" w:type="dxa"/>
              <w:bottom w:w="100" w:type="dxa"/>
              <w:right w:w="100" w:type="dxa"/>
            </w:tcMar>
          </w:tcPr>
          <w:p w14:paraId="5B951EF1" w14:textId="77777777" w:rsidR="0047321F" w:rsidRDefault="00000000">
            <w:pPr>
              <w:widowControl w:val="0"/>
              <w:spacing w:line="240" w:lineRule="auto"/>
              <w:rPr>
                <w:b/>
                <w:color w:val="FFFFFF"/>
              </w:rPr>
            </w:pPr>
            <w:r>
              <w:rPr>
                <w:b/>
                <w:color w:val="FFFFFF"/>
              </w:rPr>
              <w:t>Recommended Meta Description:</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02D0E124" w14:textId="77777777" w:rsidR="0047321F" w:rsidRDefault="00000000">
            <w:r>
              <w:t xml:space="preserve">Order </w:t>
            </w:r>
            <w:r>
              <w:rPr>
                <w:highlight w:val="yellow"/>
              </w:rPr>
              <w:t>industrial outdoor fans</w:t>
            </w:r>
            <w:r>
              <w:t xml:space="preserve"> from Hunter Fans. Our </w:t>
            </w:r>
            <w:r>
              <w:rPr>
                <w:highlight w:val="yellow"/>
              </w:rPr>
              <w:t>industrial outdoor fans</w:t>
            </w:r>
            <w:r>
              <w:t xml:space="preserve"> are designed to withstand harsh weather conditions while providing powerful airflow. Shop </w:t>
            </w:r>
            <w:r>
              <w:rPr>
                <w:highlight w:val="yellow"/>
              </w:rPr>
              <w:t>outdoor commercial fans</w:t>
            </w:r>
            <w:r>
              <w:t xml:space="preserve"> from Hunter Fans.</w:t>
            </w:r>
          </w:p>
        </w:tc>
      </w:tr>
      <w:tr w:rsidR="0047321F" w14:paraId="0348D217"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0E6E92"/>
            <w:tcMar>
              <w:top w:w="100" w:type="dxa"/>
              <w:left w:w="100" w:type="dxa"/>
              <w:bottom w:w="100" w:type="dxa"/>
              <w:right w:w="100" w:type="dxa"/>
            </w:tcMar>
          </w:tcPr>
          <w:p w14:paraId="6AA1E2EC" w14:textId="77777777" w:rsidR="0047321F" w:rsidRDefault="00000000">
            <w:pPr>
              <w:widowControl w:val="0"/>
              <w:spacing w:line="240" w:lineRule="auto"/>
              <w:rPr>
                <w:b/>
                <w:color w:val="FFFFFF"/>
              </w:rPr>
            </w:pPr>
            <w:r>
              <w:rPr>
                <w:b/>
                <w:color w:val="FFFFFF"/>
              </w:rPr>
              <w:t>H1:</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5F8B6FB1" w14:textId="77777777" w:rsidR="0047321F" w:rsidRDefault="00000000">
            <w:pPr>
              <w:rPr>
                <w:highlight w:val="yellow"/>
              </w:rPr>
            </w:pPr>
            <w:r>
              <w:rPr>
                <w:highlight w:val="yellow"/>
              </w:rPr>
              <w:t>Industrial Outdoor Fans</w:t>
            </w:r>
          </w:p>
        </w:tc>
      </w:tr>
      <w:tr w:rsidR="0047321F" w14:paraId="5B56560C"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4DAF40"/>
            <w:tcMar>
              <w:top w:w="100" w:type="dxa"/>
              <w:left w:w="100" w:type="dxa"/>
              <w:bottom w:w="100" w:type="dxa"/>
              <w:right w:w="100" w:type="dxa"/>
            </w:tcMar>
          </w:tcPr>
          <w:p w14:paraId="1BB06857" w14:textId="77777777" w:rsidR="0047321F" w:rsidRDefault="00000000">
            <w:pPr>
              <w:widowControl w:val="0"/>
              <w:spacing w:line="240" w:lineRule="auto"/>
              <w:rPr>
                <w:b/>
                <w:color w:val="FFFFFF"/>
              </w:rPr>
            </w:pPr>
            <w:r>
              <w:rPr>
                <w:b/>
                <w:color w:val="FFFFFF"/>
              </w:rPr>
              <w:t>URL Path:</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599F9CFC" w14:textId="77777777" w:rsidR="0047321F" w:rsidRDefault="00000000">
            <w:r>
              <w:t>/</w:t>
            </w:r>
            <w:proofErr w:type="gramStart"/>
            <w:r>
              <w:t>industrial</w:t>
            </w:r>
            <w:proofErr w:type="gramEnd"/>
            <w:r>
              <w:t>-outdoor-fans/</w:t>
            </w:r>
          </w:p>
        </w:tc>
      </w:tr>
      <w:tr w:rsidR="0047321F" w14:paraId="562BF4CD"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0E6E92"/>
            <w:tcMar>
              <w:top w:w="100" w:type="dxa"/>
              <w:left w:w="100" w:type="dxa"/>
              <w:bottom w:w="100" w:type="dxa"/>
              <w:right w:w="100" w:type="dxa"/>
            </w:tcMar>
          </w:tcPr>
          <w:p w14:paraId="1A2FF6C9" w14:textId="77777777" w:rsidR="0047321F" w:rsidRDefault="00000000">
            <w:pPr>
              <w:widowControl w:val="0"/>
              <w:spacing w:line="240" w:lineRule="auto"/>
              <w:rPr>
                <w:b/>
                <w:color w:val="FFFFFF"/>
              </w:rPr>
            </w:pPr>
            <w:r>
              <w:rPr>
                <w:b/>
                <w:color w:val="FFFFFF"/>
              </w:rPr>
              <w:t>Alt Tags:</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3D1B2A20" w14:textId="77777777" w:rsidR="0047321F" w:rsidRDefault="00000000">
            <w:pPr>
              <w:rPr>
                <w:highlight w:val="yellow"/>
              </w:rPr>
            </w:pPr>
            <w:r>
              <w:rPr>
                <w:highlight w:val="yellow"/>
              </w:rPr>
              <w:t xml:space="preserve">Reference The Design Task </w:t>
            </w:r>
            <w:proofErr w:type="gramStart"/>
            <w:r>
              <w:rPr>
                <w:highlight w:val="yellow"/>
              </w:rPr>
              <w:t>For</w:t>
            </w:r>
            <w:proofErr w:type="gramEnd"/>
            <w:r>
              <w:rPr>
                <w:highlight w:val="yellow"/>
              </w:rPr>
              <w:t xml:space="preserve"> Alt Tags For Images</w:t>
            </w:r>
          </w:p>
        </w:tc>
      </w:tr>
      <w:tr w:rsidR="0047321F" w14:paraId="78027D17" w14:textId="77777777">
        <w:trPr>
          <w:trHeight w:val="601"/>
        </w:trPr>
        <w:tc>
          <w:tcPr>
            <w:tcW w:w="1995" w:type="dxa"/>
            <w:tcBorders>
              <w:top w:val="single" w:sz="8" w:space="0" w:color="666666"/>
              <w:left w:val="single" w:sz="8" w:space="0" w:color="666666"/>
              <w:bottom w:val="single" w:sz="8" w:space="0" w:color="666666"/>
              <w:right w:val="single" w:sz="8" w:space="0" w:color="666666"/>
            </w:tcBorders>
            <w:shd w:val="clear" w:color="auto" w:fill="4DAF40"/>
            <w:tcMar>
              <w:top w:w="100" w:type="dxa"/>
              <w:left w:w="100" w:type="dxa"/>
              <w:bottom w:w="100" w:type="dxa"/>
              <w:right w:w="100" w:type="dxa"/>
            </w:tcMar>
          </w:tcPr>
          <w:p w14:paraId="6F5B3AE1" w14:textId="77777777" w:rsidR="0047321F" w:rsidRDefault="00000000">
            <w:pPr>
              <w:widowControl w:val="0"/>
              <w:spacing w:line="240" w:lineRule="auto"/>
              <w:rPr>
                <w:b/>
                <w:color w:val="FFFFFF"/>
              </w:rPr>
            </w:pPr>
            <w:r>
              <w:rPr>
                <w:b/>
                <w:color w:val="FFFFFF"/>
              </w:rPr>
              <w:t>CTAs:</w:t>
            </w:r>
          </w:p>
        </w:tc>
        <w:tc>
          <w:tcPr>
            <w:tcW w:w="7365" w:type="dxa"/>
            <w:tcBorders>
              <w:top w:val="single" w:sz="8" w:space="0" w:color="666666"/>
              <w:left w:val="single" w:sz="8" w:space="0" w:color="666666"/>
              <w:bottom w:val="single" w:sz="8" w:space="0" w:color="666666"/>
              <w:right w:val="single" w:sz="8" w:space="0" w:color="666666"/>
            </w:tcBorders>
            <w:shd w:val="clear" w:color="auto" w:fill="EFEFEF"/>
            <w:tcMar>
              <w:top w:w="100" w:type="dxa"/>
              <w:left w:w="100" w:type="dxa"/>
              <w:bottom w:w="100" w:type="dxa"/>
              <w:right w:w="100" w:type="dxa"/>
            </w:tcMar>
          </w:tcPr>
          <w:p w14:paraId="19EEC4D9" w14:textId="77777777" w:rsidR="0047321F" w:rsidRDefault="00000000">
            <w:r>
              <w:t>Model: https://industrialfans.hunterfan.com/pages/agriculture</w:t>
            </w:r>
          </w:p>
        </w:tc>
      </w:tr>
    </w:tbl>
    <w:p w14:paraId="1285C768" w14:textId="77777777" w:rsidR="0047321F" w:rsidRDefault="0047321F"/>
    <w:p w14:paraId="313F9190" w14:textId="77777777" w:rsidR="0047321F" w:rsidRDefault="0047321F"/>
    <w:p w14:paraId="6EBFFE4D" w14:textId="77777777" w:rsidR="0047321F" w:rsidRDefault="0047321F"/>
    <w:p w14:paraId="568BCAA1" w14:textId="77777777" w:rsidR="0047321F" w:rsidRDefault="00000000">
      <w:r>
        <w:rPr>
          <w:b/>
          <w:color w:val="005E85"/>
          <w:u w:val="single"/>
        </w:rPr>
        <w:t>Page(s) To Boost/Anchor Text</w:t>
      </w:r>
    </w:p>
    <w:p w14:paraId="4BE969AA" w14:textId="77777777" w:rsidR="0047321F" w:rsidRDefault="00000000">
      <w:pPr>
        <w:shd w:val="clear" w:color="auto" w:fill="FFFFFF"/>
        <w:spacing w:before="100" w:after="100" w:line="392" w:lineRule="auto"/>
        <w:rPr>
          <w:color w:val="1155CC"/>
        </w:rPr>
      </w:pPr>
      <w:hyperlink r:id="rId7">
        <w:r>
          <w:rPr>
            <w:color w:val="1155CC"/>
            <w:u w:val="single"/>
          </w:rPr>
          <w:t>https://industrialfans.hunterfan.com/collections/industrial-hvls-fans</w:t>
        </w:r>
      </w:hyperlink>
    </w:p>
    <w:p w14:paraId="54877D2B" w14:textId="77777777" w:rsidR="0047321F" w:rsidRDefault="00000000">
      <w:pPr>
        <w:shd w:val="clear" w:color="auto" w:fill="FFFFFF"/>
        <w:spacing w:before="100" w:after="100" w:line="392" w:lineRule="auto"/>
        <w:rPr>
          <w:color w:val="1155CC"/>
        </w:rPr>
      </w:pPr>
      <w:hyperlink r:id="rId8">
        <w:r>
          <w:rPr>
            <w:color w:val="1155CC"/>
            <w:u w:val="single"/>
          </w:rPr>
          <w:t>https://industrialfans.hunterfan.com/pages/restaurants</w:t>
        </w:r>
      </w:hyperlink>
    </w:p>
    <w:p w14:paraId="6CD9AF5D" w14:textId="77777777" w:rsidR="0047321F" w:rsidRDefault="00000000">
      <w:pPr>
        <w:shd w:val="clear" w:color="auto" w:fill="FFFFFF"/>
        <w:spacing w:before="100" w:after="100" w:line="392" w:lineRule="auto"/>
        <w:rPr>
          <w:color w:val="1155CC"/>
        </w:rPr>
      </w:pPr>
      <w:hyperlink r:id="rId9">
        <w:r>
          <w:rPr>
            <w:color w:val="1155CC"/>
            <w:u w:val="single"/>
          </w:rPr>
          <w:t>https://industrialfans.hunterfan.com/pages/agriculture</w:t>
        </w:r>
      </w:hyperlink>
    </w:p>
    <w:p w14:paraId="76296D55" w14:textId="77777777" w:rsidR="0047321F" w:rsidRDefault="00000000">
      <w:pPr>
        <w:shd w:val="clear" w:color="auto" w:fill="FFFFFF"/>
        <w:spacing w:before="100" w:after="100" w:line="392" w:lineRule="auto"/>
      </w:pPr>
      <w:hyperlink r:id="rId10">
        <w:r>
          <w:rPr>
            <w:color w:val="1155CC"/>
            <w:u w:val="single"/>
          </w:rPr>
          <w:t>https://industrialfans.hunterfan.com/pages/warehouse</w:t>
        </w:r>
      </w:hyperlink>
    </w:p>
    <w:p w14:paraId="2E543B1C" w14:textId="77777777" w:rsidR="0047321F" w:rsidRDefault="0047321F"/>
    <w:p w14:paraId="706C63EE" w14:textId="77777777" w:rsidR="0047321F" w:rsidRDefault="0047321F">
      <w:pPr>
        <w:rPr>
          <w:highlight w:val="yellow"/>
        </w:rPr>
      </w:pPr>
    </w:p>
    <w:p w14:paraId="09429B99" w14:textId="77777777" w:rsidR="0047321F" w:rsidRDefault="0047321F"/>
    <w:p w14:paraId="5B57F30E" w14:textId="77777777" w:rsidR="0047321F" w:rsidRDefault="00000000">
      <w:r>
        <w:rPr>
          <w:b/>
          <w:color w:val="005E85"/>
          <w:u w:val="single"/>
        </w:rPr>
        <w:t>Top Content</w:t>
      </w:r>
    </w:p>
    <w:p w14:paraId="58143BF2" w14:textId="77777777" w:rsidR="0047321F" w:rsidRDefault="00000000">
      <w:pPr>
        <w:pStyle w:val="Heading1"/>
        <w:rPr>
          <w:highlight w:val="yellow"/>
        </w:rPr>
      </w:pPr>
      <w:bookmarkStart w:id="0" w:name="_th4hjplkevyf" w:colFirst="0" w:colLast="0"/>
      <w:bookmarkEnd w:id="0"/>
      <w:r>
        <w:rPr>
          <w:highlight w:val="yellow"/>
        </w:rPr>
        <w:t>H1: Industrial Outdoor Fans</w:t>
      </w:r>
    </w:p>
    <w:p w14:paraId="1B4CA748" w14:textId="77777777" w:rsidR="0047321F" w:rsidRDefault="00000000">
      <w:r>
        <w:t xml:space="preserve">Some might wonder, "Do I really need a fan </w:t>
      </w:r>
      <w:r>
        <w:rPr>
          <w:i/>
        </w:rPr>
        <w:t>outdoors</w:t>
      </w:r>
      <w:r>
        <w:t>?" The answer is "yes," and more often than you might expect.</w:t>
      </w:r>
    </w:p>
    <w:p w14:paraId="66BA2C00" w14:textId="77777777" w:rsidR="0047321F" w:rsidRDefault="0047321F"/>
    <w:p w14:paraId="0F36FAB5" w14:textId="77777777" w:rsidR="0047321F" w:rsidRDefault="00000000">
      <w:proofErr w:type="gramStart"/>
      <w:r>
        <w:t xml:space="preserve">In reality, </w:t>
      </w:r>
      <w:r>
        <w:rPr>
          <w:b/>
        </w:rPr>
        <w:t>there</w:t>
      </w:r>
      <w:proofErr w:type="gramEnd"/>
      <w:r>
        <w:rPr>
          <w:b/>
        </w:rPr>
        <w:t xml:space="preserve"> are many situations where Hunter </w:t>
      </w:r>
      <w:r>
        <w:rPr>
          <w:b/>
          <w:highlight w:val="yellow"/>
        </w:rPr>
        <w:t>Industrial outdoor fans</w:t>
      </w:r>
      <w:r>
        <w:rPr>
          <w:b/>
        </w:rPr>
        <w:t xml:space="preserve"> are a welcome sight.</w:t>
      </w:r>
      <w:r>
        <w:t xml:space="preserve"> Our </w:t>
      </w:r>
      <w:r>
        <w:rPr>
          <w:highlight w:val="yellow"/>
        </w:rPr>
        <w:t>outdoor commercial fans</w:t>
      </w:r>
      <w:r>
        <w:rPr>
          <w:b/>
        </w:rPr>
        <w:t xml:space="preserve"> </w:t>
      </w:r>
      <w:r>
        <w:t xml:space="preserve">bring welcome relief from sweltering conditions and even prevent insects from bugging you. Whether you need an overhead ceiling fan or an </w:t>
      </w:r>
      <w:r>
        <w:rPr>
          <w:highlight w:val="yellow"/>
        </w:rPr>
        <w:t>outdoor industrial fan</w:t>
      </w:r>
      <w:r>
        <w:t xml:space="preserve"> that you can set on the ground, Hunter stands ready with products that help you keep your cool efficiently and affordably. Find relief today!</w:t>
      </w:r>
    </w:p>
    <w:p w14:paraId="4B3CAB26" w14:textId="77777777" w:rsidR="0047321F" w:rsidRDefault="00000000">
      <w:r>
        <w:rPr>
          <w:highlight w:val="green"/>
        </w:rPr>
        <w:t xml:space="preserve">BUTTON: GET A QUOTE </w:t>
      </w:r>
      <w:r>
        <w:t xml:space="preserve">  </w:t>
      </w:r>
    </w:p>
    <w:p w14:paraId="717EAFE3" w14:textId="77777777" w:rsidR="0047321F" w:rsidRDefault="0047321F"/>
    <w:p w14:paraId="242E8490" w14:textId="77777777" w:rsidR="0047321F" w:rsidRDefault="00000000">
      <w:pPr>
        <w:rPr>
          <w:b/>
          <w:color w:val="005E85"/>
          <w:u w:val="single"/>
        </w:rPr>
      </w:pPr>
      <w:r>
        <w:rPr>
          <w:b/>
          <w:color w:val="005E85"/>
          <w:u w:val="single"/>
        </w:rPr>
        <w:t>Bottom Content</w:t>
      </w:r>
    </w:p>
    <w:p w14:paraId="27A04DC6" w14:textId="77777777" w:rsidR="0047321F" w:rsidRDefault="00000000">
      <w:pPr>
        <w:pStyle w:val="Heading2"/>
        <w:rPr>
          <w:highlight w:val="yellow"/>
        </w:rPr>
      </w:pPr>
      <w:bookmarkStart w:id="1" w:name="_i00mpcxw2zxk" w:colFirst="0" w:colLast="0"/>
      <w:bookmarkEnd w:id="1"/>
      <w:r>
        <w:t xml:space="preserve">H2: The Many Uses for </w:t>
      </w:r>
      <w:r>
        <w:rPr>
          <w:highlight w:val="yellow"/>
        </w:rPr>
        <w:t>Outdoor Commercial Fans</w:t>
      </w:r>
    </w:p>
    <w:p w14:paraId="4BD46704" w14:textId="577E9D81" w:rsidR="0047321F" w:rsidRDefault="00000000">
      <w:r>
        <w:rPr>
          <w:highlight w:val="yellow"/>
        </w:rPr>
        <w:t>Outdoor commercial fans</w:t>
      </w:r>
      <w:r>
        <w:t xml:space="preserve"> offer many applications across a wide array of industries and settings. With their powerful airflow and durable construction, these fans provide effective cooling, </w:t>
      </w:r>
      <w:del w:id="2" w:author="Kinnison, Brad" w:date="2023-07-24T10:58:00Z">
        <w:r w:rsidDel="00C7682E">
          <w:delText>ventilation</w:delText>
        </w:r>
      </w:del>
      <w:ins w:id="3" w:author="Kinnison, Brad" w:date="2023-07-24T10:58:00Z">
        <w:r w:rsidR="00C7682E">
          <w:t>ventilation,</w:t>
        </w:r>
      </w:ins>
      <w:r>
        <w:t xml:space="preserve"> and air circulation solutions for outdoor spaces. </w:t>
      </w:r>
      <w:r>
        <w:rPr>
          <w:b/>
        </w:rPr>
        <w:t>Whether it's a bustling restaurant patio, an open-air event venue</w:t>
      </w:r>
      <w:ins w:id="4" w:author="Kinnison, Brad" w:date="2023-07-24T10:58:00Z">
        <w:r w:rsidR="00C7682E">
          <w:rPr>
            <w:b/>
          </w:rPr>
          <w:t>,</w:t>
        </w:r>
      </w:ins>
      <w:r>
        <w:rPr>
          <w:b/>
        </w:rPr>
        <w:t xml:space="preserve"> or a construction site, </w:t>
      </w:r>
      <w:r>
        <w:rPr>
          <w:b/>
          <w:highlight w:val="yellow"/>
        </w:rPr>
        <w:t>outdoor industrial fans</w:t>
      </w:r>
      <w:r>
        <w:rPr>
          <w:b/>
        </w:rPr>
        <w:t xml:space="preserve"> play a crucial role in enhancing comfort, improving air quality</w:t>
      </w:r>
      <w:ins w:id="5" w:author="Kinnison, Brad" w:date="2023-07-24T11:02:00Z">
        <w:r w:rsidR="006F2BA9">
          <w:rPr>
            <w:b/>
          </w:rPr>
          <w:t>,</w:t>
        </w:r>
      </w:ins>
      <w:r>
        <w:rPr>
          <w:b/>
        </w:rPr>
        <w:t xml:space="preserve"> and ensuring the well-being of both customers and staff.</w:t>
      </w:r>
      <w:r>
        <w:t xml:space="preserve"> </w:t>
      </w:r>
    </w:p>
    <w:p w14:paraId="2E80E63C" w14:textId="77777777" w:rsidR="0047321F" w:rsidRDefault="0047321F"/>
    <w:p w14:paraId="220D6736" w14:textId="77777777" w:rsidR="0047321F" w:rsidRDefault="00000000">
      <w:pPr>
        <w:numPr>
          <w:ilvl w:val="0"/>
          <w:numId w:val="2"/>
        </w:numPr>
      </w:pPr>
      <w:r>
        <w:rPr>
          <w:b/>
        </w:rPr>
        <w:t>Outdoor Dining Areas</w:t>
      </w:r>
      <w:r>
        <w:t xml:space="preserve">: </w:t>
      </w:r>
      <w:r>
        <w:rPr>
          <w:highlight w:val="yellow"/>
        </w:rPr>
        <w:t>Commercial outdoor fans</w:t>
      </w:r>
      <w:r>
        <w:t xml:space="preserve"> create a refreshing breeze that helps cool down restaurant patios and outdoor dining spaces, making them more comfortable for guests.</w:t>
      </w:r>
    </w:p>
    <w:p w14:paraId="773D4D2B" w14:textId="40848BD3" w:rsidR="0047321F" w:rsidRDefault="00000000">
      <w:pPr>
        <w:numPr>
          <w:ilvl w:val="0"/>
          <w:numId w:val="2"/>
        </w:numPr>
      </w:pPr>
      <w:r>
        <w:rPr>
          <w:b/>
        </w:rPr>
        <w:t>Event Venues</w:t>
      </w:r>
      <w:r w:rsidRPr="00C7682E">
        <w:rPr>
          <w:rPrChange w:id="6" w:author="Kinnison, Brad" w:date="2023-07-24T11:00:00Z">
            <w:rPr>
              <w:b/>
            </w:rPr>
          </w:rPrChange>
        </w:rPr>
        <w:t>:</w:t>
      </w:r>
      <w:r>
        <w:t xml:space="preserve"> Whether it's a wedding reception, a concert</w:t>
      </w:r>
      <w:ins w:id="7" w:author="Kinnison, Brad" w:date="2023-07-24T11:00:00Z">
        <w:r w:rsidR="00C7682E">
          <w:t>,</w:t>
        </w:r>
      </w:ins>
      <w:r>
        <w:t xml:space="preserve"> or a sports event, </w:t>
      </w:r>
      <w:r>
        <w:rPr>
          <w:highlight w:val="yellow"/>
        </w:rPr>
        <w:t>industrial outdoor fans</w:t>
      </w:r>
      <w:r>
        <w:t xml:space="preserve"> provide a cooling effect and combat heat, ensuring guests, fans</w:t>
      </w:r>
      <w:ins w:id="8" w:author="Kinnison, Brad" w:date="2023-07-24T11:04:00Z">
        <w:r w:rsidR="006F2BA9">
          <w:t>,</w:t>
        </w:r>
      </w:ins>
      <w:r>
        <w:t xml:space="preserve"> and athletes enjoy their experience.</w:t>
      </w:r>
    </w:p>
    <w:p w14:paraId="05C66090" w14:textId="5EAF15D4" w:rsidR="0047321F" w:rsidRDefault="00000000">
      <w:pPr>
        <w:numPr>
          <w:ilvl w:val="0"/>
          <w:numId w:val="2"/>
        </w:numPr>
      </w:pPr>
      <w:r>
        <w:rPr>
          <w:b/>
        </w:rPr>
        <w:lastRenderedPageBreak/>
        <w:t>Construction Sites</w:t>
      </w:r>
      <w:r>
        <w:t xml:space="preserve">: Industrial-grade outdoor fans help circulate fresh air, remove dust and </w:t>
      </w:r>
      <w:del w:id="9" w:author="Kinnison, Brad" w:date="2023-07-24T11:04:00Z">
        <w:r w:rsidDel="006F2BA9">
          <w:delText>fumes</w:delText>
        </w:r>
      </w:del>
      <w:ins w:id="10" w:author="Kinnison, Brad" w:date="2023-07-24T11:04:00Z">
        <w:r w:rsidR="006F2BA9">
          <w:t>fumes,</w:t>
        </w:r>
      </w:ins>
      <w:r>
        <w:t xml:space="preserve"> and maintain a comfortable working environment for construction workers.</w:t>
      </w:r>
    </w:p>
    <w:p w14:paraId="26732432" w14:textId="12676832" w:rsidR="0047321F" w:rsidRDefault="00000000">
      <w:pPr>
        <w:numPr>
          <w:ilvl w:val="0"/>
          <w:numId w:val="2"/>
        </w:numPr>
      </w:pPr>
      <w:r>
        <w:rPr>
          <w:b/>
        </w:rPr>
        <w:t>Warehouses:</w:t>
      </w:r>
      <w:r>
        <w:t xml:space="preserve"> Large facilities </w:t>
      </w:r>
      <w:del w:id="11" w:author="Kinnison, Brad" w:date="2023-07-24T11:04:00Z">
        <w:r w:rsidDel="006F2BA9">
          <w:delText xml:space="preserve">can </w:delText>
        </w:r>
      </w:del>
      <w:r>
        <w:t xml:space="preserve">benefit from </w:t>
      </w:r>
      <w:r>
        <w:rPr>
          <w:highlight w:val="yellow"/>
        </w:rPr>
        <w:t xml:space="preserve">outdoor </w:t>
      </w:r>
      <w:hyperlink r:id="rId11">
        <w:r>
          <w:rPr>
            <w:color w:val="1155CC"/>
            <w:highlight w:val="yellow"/>
            <w:u w:val="single"/>
          </w:rPr>
          <w:t>commercial fans</w:t>
        </w:r>
      </w:hyperlink>
      <w:hyperlink r:id="rId12">
        <w:r>
          <w:rPr>
            <w:color w:val="1155CC"/>
            <w:u w:val="single"/>
          </w:rPr>
          <w:t xml:space="preserve"> for warehouses</w:t>
        </w:r>
      </w:hyperlink>
      <w:r>
        <w:t xml:space="preserve"> because they prevent stagnant air and reduce humidity levels, enhancing overall air quality.</w:t>
      </w:r>
    </w:p>
    <w:p w14:paraId="2A404844" w14:textId="77777777" w:rsidR="0047321F" w:rsidRDefault="00000000">
      <w:pPr>
        <w:numPr>
          <w:ilvl w:val="0"/>
          <w:numId w:val="2"/>
        </w:numPr>
      </w:pPr>
      <w:r>
        <w:rPr>
          <w:b/>
        </w:rPr>
        <w:t>Agricultural Settings:</w:t>
      </w:r>
      <w:r>
        <w:t xml:space="preserve"> Keeping livestock cool and dry prevents heat stress and promotes animal welfare. </w:t>
      </w:r>
      <w:hyperlink r:id="rId13">
        <w:r>
          <w:rPr>
            <w:color w:val="1155CC"/>
            <w:u w:val="single"/>
          </w:rPr>
          <w:t xml:space="preserve">Agricultural </w:t>
        </w:r>
      </w:hyperlink>
      <w:hyperlink r:id="rId14">
        <w:r>
          <w:rPr>
            <w:color w:val="1155CC"/>
            <w:highlight w:val="yellow"/>
            <w:u w:val="single"/>
          </w:rPr>
          <w:t>outdoor industrial fans</w:t>
        </w:r>
      </w:hyperlink>
      <w:r>
        <w:t xml:space="preserve"> also help with greenhouse ventilation and air circulation, promoting healthier plant growth.</w:t>
      </w:r>
    </w:p>
    <w:p w14:paraId="7F2111B8" w14:textId="77777777" w:rsidR="0047321F" w:rsidRDefault="00000000">
      <w:pPr>
        <w:numPr>
          <w:ilvl w:val="0"/>
          <w:numId w:val="2"/>
        </w:numPr>
      </w:pPr>
      <w:r>
        <w:rPr>
          <w:b/>
        </w:rPr>
        <w:t>Recreation Areas:</w:t>
      </w:r>
      <w:r>
        <w:t xml:space="preserve"> Picnic shelters and other park areas where people gather are made more comfortable with the assistance of an </w:t>
      </w:r>
      <w:r>
        <w:rPr>
          <w:highlight w:val="yellow"/>
        </w:rPr>
        <w:t>outdoor industrial fan</w:t>
      </w:r>
      <w:r>
        <w:t xml:space="preserve">. </w:t>
      </w:r>
    </w:p>
    <w:p w14:paraId="32B1C8D0" w14:textId="5245E440" w:rsidR="0047321F" w:rsidRDefault="00000000">
      <w:pPr>
        <w:numPr>
          <w:ilvl w:val="0"/>
          <w:numId w:val="2"/>
        </w:numPr>
      </w:pPr>
      <w:r>
        <w:rPr>
          <w:b/>
        </w:rPr>
        <w:t>Outdoor Fitness Facilities:</w:t>
      </w:r>
      <w:r>
        <w:t xml:space="preserve"> Gyms, yoga studios</w:t>
      </w:r>
      <w:ins w:id="12" w:author="Kinnison, Brad" w:date="2023-07-24T11:09:00Z">
        <w:r w:rsidR="006F2BA9">
          <w:t>,</w:t>
        </w:r>
      </w:ins>
      <w:r>
        <w:t xml:space="preserve"> and outdoor exercise areas utilize commercial fans to maintain a comfortable workout environment, preventing overheating and ensuring the well-being of participants.</w:t>
      </w:r>
    </w:p>
    <w:p w14:paraId="6971AEE6" w14:textId="77777777" w:rsidR="0047321F" w:rsidRDefault="00000000">
      <w:pPr>
        <w:numPr>
          <w:ilvl w:val="0"/>
          <w:numId w:val="2"/>
        </w:numPr>
      </w:pPr>
      <w:r>
        <w:rPr>
          <w:b/>
        </w:rPr>
        <w:t>Industrial settings:</w:t>
      </w:r>
      <w:r>
        <w:t xml:space="preserve"> </w:t>
      </w:r>
      <w:r>
        <w:rPr>
          <w:highlight w:val="yellow"/>
        </w:rPr>
        <w:t>Outdoor commercial fans</w:t>
      </w:r>
      <w:r>
        <w:t xml:space="preserve"> help disperse </w:t>
      </w:r>
      <w:hyperlink r:id="rId15" w:anchor=":~:text=Revision%201%2F2022%20(KB),dangerously%20reactive%20and%20oxidizing%20gases.">
        <w:r>
          <w:rPr>
            <w:color w:val="1155CC"/>
            <w:u w:val="single"/>
          </w:rPr>
          <w:t>hazardous fumes or gases</w:t>
        </w:r>
      </w:hyperlink>
      <w:r>
        <w:t>, ensuring a safer work environment in factories, manufacturing plants and chemical facilities.</w:t>
      </w:r>
    </w:p>
    <w:p w14:paraId="494F9781" w14:textId="2B747735" w:rsidR="0047321F" w:rsidRDefault="00000000">
      <w:pPr>
        <w:numPr>
          <w:ilvl w:val="0"/>
          <w:numId w:val="2"/>
        </w:numPr>
      </w:pPr>
      <w:r>
        <w:rPr>
          <w:b/>
        </w:rPr>
        <w:t>Outdoor venues:</w:t>
      </w:r>
      <w:r>
        <w:t xml:space="preserve"> </w:t>
      </w:r>
      <w:hyperlink r:id="rId16">
        <w:r>
          <w:rPr>
            <w:color w:val="1155CC"/>
            <w:u w:val="single"/>
          </w:rPr>
          <w:t>Amphitheaters</w:t>
        </w:r>
      </w:hyperlink>
      <w:r>
        <w:t>, stadiums</w:t>
      </w:r>
      <w:ins w:id="13" w:author="Kinnison, Brad" w:date="2023-07-24T11:09:00Z">
        <w:r w:rsidR="006F2BA9">
          <w:t>,</w:t>
        </w:r>
      </w:ins>
      <w:r>
        <w:t xml:space="preserve"> and outdoor stages benefit from </w:t>
      </w:r>
      <w:r>
        <w:rPr>
          <w:highlight w:val="yellow"/>
        </w:rPr>
        <w:t>commercial outdoor fans</w:t>
      </w:r>
      <w:r>
        <w:t xml:space="preserve"> by keeping performers, staff and audience members cool, especially during hot summers.</w:t>
      </w:r>
    </w:p>
    <w:p w14:paraId="0D740390" w14:textId="47CDAE28" w:rsidR="0047321F" w:rsidRDefault="00000000">
      <w:pPr>
        <w:numPr>
          <w:ilvl w:val="0"/>
          <w:numId w:val="2"/>
        </w:numPr>
      </w:pPr>
      <w:r>
        <w:rPr>
          <w:b/>
        </w:rPr>
        <w:t>Open-Air Markets:</w:t>
      </w:r>
      <w:r>
        <w:t xml:space="preserve"> </w:t>
      </w:r>
      <w:r>
        <w:rPr>
          <w:highlight w:val="yellow"/>
        </w:rPr>
        <w:t>Industrial outdoor fans</w:t>
      </w:r>
      <w:r>
        <w:t xml:space="preserve"> can be used in farmers</w:t>
      </w:r>
      <w:del w:id="14" w:author="Kinnison, Brad" w:date="2023-07-24T11:09:00Z">
        <w:r w:rsidDel="006F2BA9">
          <w:delText>'</w:delText>
        </w:r>
      </w:del>
      <w:ins w:id="15" w:author="Kinnison, Brad" w:date="2023-07-24T11:09:00Z">
        <w:r w:rsidR="006F2BA9">
          <w:t>’</w:t>
        </w:r>
      </w:ins>
      <w:r>
        <w:t xml:space="preserve"> markets, street fairs</w:t>
      </w:r>
      <w:ins w:id="16" w:author="Kinnison, Brad" w:date="2023-07-24T11:09:00Z">
        <w:r w:rsidR="006F2BA9">
          <w:t>,</w:t>
        </w:r>
      </w:ins>
      <w:r>
        <w:t xml:space="preserve"> and food festivals to improve air circulation and create a pleasant shopping experience for visitors.</w:t>
      </w:r>
    </w:p>
    <w:p w14:paraId="36B95AAB" w14:textId="77777777" w:rsidR="0047321F" w:rsidRDefault="00000000">
      <w:pPr>
        <w:pStyle w:val="Heading2"/>
      </w:pPr>
      <w:bookmarkStart w:id="17" w:name="_eqfhdxvnyta7" w:colFirst="0" w:colLast="0"/>
      <w:bookmarkEnd w:id="17"/>
      <w:r>
        <w:t xml:space="preserve">H2: Hunter </w:t>
      </w:r>
      <w:r>
        <w:rPr>
          <w:highlight w:val="yellow"/>
        </w:rPr>
        <w:t>Outdoor Industrial Fans</w:t>
      </w:r>
      <w:r>
        <w:t xml:space="preserve"> for Every Space</w:t>
      </w:r>
    </w:p>
    <w:p w14:paraId="7FD8242A" w14:textId="77777777" w:rsidR="0047321F" w:rsidRDefault="00000000">
      <w:pPr>
        <w:rPr>
          <w:b/>
        </w:rPr>
      </w:pPr>
      <w:r>
        <w:t xml:space="preserve">Hunter offers a range of </w:t>
      </w:r>
      <w:r>
        <w:rPr>
          <w:highlight w:val="yellow"/>
        </w:rPr>
        <w:t>outdoor industrial fans</w:t>
      </w:r>
      <w:r>
        <w:t xml:space="preserve"> designed to meet the unique cooling needs of various outdoor spaces. </w:t>
      </w:r>
      <w:r>
        <w:rPr>
          <w:b/>
        </w:rPr>
        <w:t xml:space="preserve">From the patios of popular </w:t>
      </w:r>
      <w:hyperlink r:id="rId17">
        <w:r>
          <w:rPr>
            <w:b/>
            <w:color w:val="1155CC"/>
            <w:u w:val="single"/>
          </w:rPr>
          <w:t>restaurants</w:t>
        </w:r>
      </w:hyperlink>
      <w:r>
        <w:rPr>
          <w:b/>
        </w:rPr>
        <w:t xml:space="preserve"> to the barns that livestock call home, our </w:t>
      </w:r>
      <w:r>
        <w:rPr>
          <w:b/>
          <w:highlight w:val="yellow"/>
        </w:rPr>
        <w:t>commercial ceiling fans</w:t>
      </w:r>
      <w:r>
        <w:rPr>
          <w:b/>
        </w:rPr>
        <w:t xml:space="preserve"> provide efficient cooling and ventilation, creating a pleasant environment for people and animals alike.</w:t>
      </w:r>
    </w:p>
    <w:p w14:paraId="21F05B7E" w14:textId="77777777" w:rsidR="0047321F" w:rsidRDefault="0047321F"/>
    <w:p w14:paraId="1CF2AA8C" w14:textId="265BFAE1" w:rsidR="0047321F" w:rsidRDefault="00000000">
      <w:pPr>
        <w:numPr>
          <w:ilvl w:val="0"/>
          <w:numId w:val="1"/>
        </w:numPr>
      </w:pPr>
      <w:hyperlink r:id="rId18">
        <w:r>
          <w:rPr>
            <w:b/>
            <w:color w:val="1155CC"/>
            <w:u w:val="single"/>
          </w:rPr>
          <w:t xml:space="preserve">Titan Large </w:t>
        </w:r>
      </w:hyperlink>
      <w:hyperlink r:id="rId19">
        <w:r>
          <w:rPr>
            <w:b/>
            <w:color w:val="1155CC"/>
            <w:highlight w:val="yellow"/>
            <w:u w:val="single"/>
          </w:rPr>
          <w:t>Industrial Outdoor Fans</w:t>
        </w:r>
      </w:hyperlink>
      <w:r>
        <w:rPr>
          <w:b/>
        </w:rPr>
        <w:t>:</w:t>
      </w:r>
      <w:r>
        <w:t xml:space="preserve"> These high-performance fans are</w:t>
      </w:r>
      <w:ins w:id="18" w:author="Kinnison, Brad" w:date="2023-07-24T13:26:00Z">
        <w:r w:rsidR="006C2606">
          <w:t xml:space="preserve"> UL 507 Damp </w:t>
        </w:r>
      </w:ins>
      <w:ins w:id="19" w:author="Kinnison, Brad" w:date="2023-07-26T09:43:00Z">
        <w:r w:rsidR="00E268CB">
          <w:t>rated and</w:t>
        </w:r>
      </w:ins>
      <w:r>
        <w:t xml:space="preserve"> designed to ventilate large structures. With a diameter ranging up to 24 feet, these versatile </w:t>
      </w:r>
      <w:r>
        <w:rPr>
          <w:highlight w:val="yellow"/>
        </w:rPr>
        <w:t xml:space="preserve">outdoor industrial </w:t>
      </w:r>
      <w:ins w:id="20" w:author="Kinnison, Brad" w:date="2023-07-24T11:12:00Z">
        <w:r w:rsidR="003A0312">
          <w:rPr>
            <w:highlight w:val="yellow"/>
          </w:rPr>
          <w:t xml:space="preserve">ceiling </w:t>
        </w:r>
      </w:ins>
      <w:r>
        <w:rPr>
          <w:highlight w:val="yellow"/>
        </w:rPr>
        <w:t>fans</w:t>
      </w:r>
      <w:r>
        <w:t xml:space="preserve"> feature direct-drive motor technology for quiet operation and efficient airflow.</w:t>
      </w:r>
    </w:p>
    <w:p w14:paraId="2485720F" w14:textId="3FD2BD35" w:rsidR="0047321F" w:rsidRDefault="00000000">
      <w:pPr>
        <w:numPr>
          <w:ilvl w:val="0"/>
          <w:numId w:val="1"/>
        </w:numPr>
      </w:pPr>
      <w:hyperlink r:id="rId20">
        <w:r>
          <w:rPr>
            <w:b/>
            <w:color w:val="1155CC"/>
            <w:u w:val="single"/>
          </w:rPr>
          <w:t xml:space="preserve">ECO </w:t>
        </w:r>
      </w:hyperlink>
      <w:hyperlink r:id="rId21">
        <w:r>
          <w:rPr>
            <w:b/>
            <w:color w:val="1155CC"/>
            <w:highlight w:val="yellow"/>
            <w:u w:val="single"/>
          </w:rPr>
          <w:t>Commercial Outdoor Fans</w:t>
        </w:r>
      </w:hyperlink>
      <w:r>
        <w:rPr>
          <w:b/>
        </w:rPr>
        <w:t>:</w:t>
      </w:r>
      <w:r>
        <w:t xml:space="preserve"> Developed by a team of aerospace specialists, our ECO </w:t>
      </w:r>
      <w:ins w:id="21" w:author="Kinnison, Brad" w:date="2023-07-24T11:13:00Z">
        <w:r w:rsidR="003A0312">
          <w:t xml:space="preserve">industrial ceiling </w:t>
        </w:r>
      </w:ins>
      <w:r>
        <w:t xml:space="preserve">fan is </w:t>
      </w:r>
      <w:ins w:id="22" w:author="Kinnison, Brad" w:date="2023-07-24T13:26:00Z">
        <w:r w:rsidR="006C2606">
          <w:t xml:space="preserve">UL 507 Damp rated, and is </w:t>
        </w:r>
      </w:ins>
      <w:r>
        <w:t xml:space="preserve">meticulously </w:t>
      </w:r>
      <w:r>
        <w:lastRenderedPageBreak/>
        <w:t>engineered to deliver cost-effective, noise-free</w:t>
      </w:r>
      <w:ins w:id="23" w:author="Kinnison, Brad" w:date="2023-07-24T11:13:00Z">
        <w:r w:rsidR="003A0312">
          <w:t>,</w:t>
        </w:r>
      </w:ins>
      <w:r>
        <w:t xml:space="preserve"> and energy-efficient air circulation that's well-suited for outdoor settings. </w:t>
      </w:r>
    </w:p>
    <w:p w14:paraId="2E7581F1" w14:textId="57A7DC59" w:rsidR="0047321F" w:rsidRDefault="00000000">
      <w:pPr>
        <w:numPr>
          <w:ilvl w:val="0"/>
          <w:numId w:val="1"/>
        </w:numPr>
      </w:pPr>
      <w:hyperlink r:id="rId22">
        <w:r>
          <w:rPr>
            <w:b/>
            <w:color w:val="1155CC"/>
            <w:u w:val="single"/>
          </w:rPr>
          <w:t xml:space="preserve">XP </w:t>
        </w:r>
      </w:hyperlink>
      <w:hyperlink r:id="rId23">
        <w:r>
          <w:rPr>
            <w:b/>
            <w:color w:val="1155CC"/>
            <w:highlight w:val="yellow"/>
            <w:u w:val="single"/>
          </w:rPr>
          <w:t>Outdoor Industrial Fans</w:t>
        </w:r>
      </w:hyperlink>
      <w:r>
        <w:rPr>
          <w:b/>
        </w:rPr>
        <w:t>:</w:t>
      </w:r>
      <w:r>
        <w:t xml:space="preserve"> Perfect for small spaces, the Hunter XP fan </w:t>
      </w:r>
      <w:ins w:id="24" w:author="Kinnison, Brad" w:date="2023-07-24T13:26:00Z">
        <w:r w:rsidR="006C2606">
          <w:t xml:space="preserve">is UL 507 Damp rated and </w:t>
        </w:r>
      </w:ins>
      <w:r>
        <w:t>creates a comfortable environment all year long with its direct-drive motor and reliable performance.</w:t>
      </w:r>
    </w:p>
    <w:p w14:paraId="6D06C1E1" w14:textId="27570357" w:rsidR="0047321F" w:rsidRDefault="00000000">
      <w:pPr>
        <w:numPr>
          <w:ilvl w:val="0"/>
          <w:numId w:val="1"/>
        </w:numPr>
      </w:pPr>
      <w:hyperlink r:id="rId24">
        <w:r>
          <w:rPr>
            <w:b/>
            <w:color w:val="1155CC"/>
            <w:u w:val="single"/>
          </w:rPr>
          <w:t>Trak Commercial Ceiling Fans</w:t>
        </w:r>
      </w:hyperlink>
      <w:r>
        <w:rPr>
          <w:b/>
        </w:rPr>
        <w:t>:</w:t>
      </w:r>
      <w:r>
        <w:t xml:space="preserve"> Ideal for spaces featuring </w:t>
      </w:r>
      <w:del w:id="25" w:author="Kinnison, Brad" w:date="2023-07-26T09:43:00Z">
        <w:r w:rsidDel="00E268CB">
          <w:delText>open-concept</w:delText>
        </w:r>
      </w:del>
      <w:ins w:id="26" w:author="Kinnison, Brad" w:date="2023-07-26T09:43:00Z">
        <w:r w:rsidR="00E268CB">
          <w:t>open concept</w:t>
        </w:r>
      </w:ins>
      <w:r>
        <w:t xml:space="preserve"> </w:t>
      </w:r>
      <w:del w:id="27" w:author="Kinnison, Brad" w:date="2023-07-24T13:27:00Z">
        <w:r w:rsidDel="006C2606">
          <w:delText>areas,  the</w:delText>
        </w:r>
      </w:del>
      <w:ins w:id="28" w:author="Kinnison, Brad" w:date="2023-07-24T13:27:00Z">
        <w:r w:rsidR="006C2606">
          <w:t>areas, the</w:t>
        </w:r>
      </w:ins>
      <w:r>
        <w:t xml:space="preserve"> Trak </w:t>
      </w:r>
      <w:r>
        <w:rPr>
          <w:highlight w:val="yellow"/>
        </w:rPr>
        <w:t xml:space="preserve">outdoor </w:t>
      </w:r>
      <w:ins w:id="29" w:author="Kinnison, Brad" w:date="2023-07-24T13:27:00Z">
        <w:r w:rsidR="006C2606">
          <w:rPr>
            <w:highlight w:val="yellow"/>
          </w:rPr>
          <w:t xml:space="preserve">commercial </w:t>
        </w:r>
      </w:ins>
      <w:del w:id="30" w:author="Kinnison, Brad" w:date="2023-07-24T13:27:00Z">
        <w:r w:rsidDel="006C2606">
          <w:rPr>
            <w:highlight w:val="yellow"/>
          </w:rPr>
          <w:delText>industrial</w:delText>
        </w:r>
      </w:del>
      <w:r>
        <w:rPr>
          <w:highlight w:val="yellow"/>
        </w:rPr>
        <w:t xml:space="preserve"> fan</w:t>
      </w:r>
      <w:r>
        <w:t xml:space="preserve"> </w:t>
      </w:r>
      <w:ins w:id="31" w:author="Kinnison, Brad" w:date="2023-07-24T13:27:00Z">
        <w:r w:rsidR="006C2606">
          <w:t xml:space="preserve">is UL 507 Damp </w:t>
        </w:r>
      </w:ins>
      <w:ins w:id="32" w:author="Kinnison, Brad" w:date="2023-07-26T09:43:00Z">
        <w:r w:rsidR="00E268CB">
          <w:t>Rated and</w:t>
        </w:r>
      </w:ins>
      <w:ins w:id="33" w:author="Kinnison, Brad" w:date="2023-07-24T13:27:00Z">
        <w:r w:rsidR="006C2606">
          <w:t xml:space="preserve"> </w:t>
        </w:r>
      </w:ins>
      <w:r>
        <w:t>provides the perfect combination of air circulation and aesthetic appearance.</w:t>
      </w:r>
    </w:p>
    <w:p w14:paraId="3748D1F2" w14:textId="433D9B6B" w:rsidR="0047321F" w:rsidRDefault="00000000">
      <w:pPr>
        <w:numPr>
          <w:ilvl w:val="0"/>
          <w:numId w:val="1"/>
        </w:numPr>
      </w:pPr>
      <w:hyperlink r:id="rId25">
        <w:r>
          <w:rPr>
            <w:b/>
            <w:color w:val="1155CC"/>
            <w:u w:val="single"/>
          </w:rPr>
          <w:t>Jan Fan Industrial Outdoor Air Circulators:</w:t>
        </w:r>
      </w:hyperlink>
      <w:r>
        <w:t xml:space="preserve"> With a modular design for ultimate versatility, the Jan Fan can be positioned on the wall or on the ground. Station this</w:t>
      </w:r>
      <w:ins w:id="34" w:author="Kinnison, Brad" w:date="2023-07-26T09:03:00Z">
        <w:r w:rsidR="0045282D">
          <w:t xml:space="preserve"> UL507 Damp Rated</w:t>
        </w:r>
      </w:ins>
      <w:r>
        <w:t xml:space="preserve"> </w:t>
      </w:r>
      <w:r>
        <w:rPr>
          <w:highlight w:val="yellow"/>
        </w:rPr>
        <w:t xml:space="preserve">outdoor industrial fan </w:t>
      </w:r>
      <w:r>
        <w:t>in the dugout, outside a tent or anywhere you need a steady burst of air. This air circulator is also a great tool for drying out garages, sheds and other areas that have been exposed to excess moisture.</w:t>
      </w:r>
    </w:p>
    <w:p w14:paraId="7FAAF878" w14:textId="77777777" w:rsidR="0047321F" w:rsidRDefault="0047321F">
      <w:pPr>
        <w:jc w:val="center"/>
        <w:rPr>
          <w:highlight w:val="green"/>
        </w:rPr>
      </w:pPr>
    </w:p>
    <w:p w14:paraId="5D0AFF57" w14:textId="77777777" w:rsidR="0047321F" w:rsidRDefault="00000000">
      <w:pPr>
        <w:jc w:val="center"/>
        <w:rPr>
          <w:highlight w:val="green"/>
        </w:rPr>
      </w:pPr>
      <w:r>
        <w:rPr>
          <w:highlight w:val="green"/>
        </w:rPr>
        <w:t>[Products]</w:t>
      </w:r>
    </w:p>
    <w:p w14:paraId="09F28E3E" w14:textId="77777777" w:rsidR="0047321F" w:rsidRDefault="0047321F">
      <w:pPr>
        <w:jc w:val="center"/>
        <w:rPr>
          <w:highlight w:val="green"/>
        </w:rPr>
      </w:pPr>
    </w:p>
    <w:p w14:paraId="394787A3" w14:textId="77777777" w:rsidR="0047321F" w:rsidRDefault="00000000">
      <w:pPr>
        <w:jc w:val="center"/>
        <w:rPr>
          <w:highlight w:val="green"/>
        </w:rPr>
      </w:pPr>
      <w:r>
        <w:rPr>
          <w:noProof/>
          <w:highlight w:val="green"/>
        </w:rPr>
        <w:lastRenderedPageBreak/>
        <w:drawing>
          <wp:inline distT="114300" distB="114300" distL="114300" distR="114300" wp14:anchorId="2FCE14CB" wp14:editId="100088D7">
            <wp:extent cx="5429250" cy="58769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429250" cy="5876925"/>
                    </a:xfrm>
                    <a:prstGeom prst="rect">
                      <a:avLst/>
                    </a:prstGeom>
                    <a:ln/>
                  </pic:spPr>
                </pic:pic>
              </a:graphicData>
            </a:graphic>
          </wp:inline>
        </w:drawing>
      </w:r>
    </w:p>
    <w:p w14:paraId="082B4B04" w14:textId="77777777" w:rsidR="0047321F" w:rsidRDefault="0047321F"/>
    <w:p w14:paraId="7FE980E9" w14:textId="77777777" w:rsidR="0047321F" w:rsidRDefault="00000000">
      <w:pPr>
        <w:pStyle w:val="Heading2"/>
        <w:widowControl w:val="0"/>
        <w:spacing w:line="240" w:lineRule="auto"/>
        <w:rPr>
          <w:highlight w:val="yellow"/>
        </w:rPr>
      </w:pPr>
      <w:bookmarkStart w:id="35" w:name="_3ime0kyrcty2" w:colFirst="0" w:colLast="0"/>
      <w:bookmarkEnd w:id="35"/>
      <w:r>
        <w:t xml:space="preserve">H2: Frequently Asked Questions About </w:t>
      </w:r>
      <w:r>
        <w:rPr>
          <w:highlight w:val="yellow"/>
        </w:rPr>
        <w:t>Industrial Outdoor Fans</w:t>
      </w:r>
    </w:p>
    <w:p w14:paraId="3C036E25" w14:textId="77777777" w:rsidR="0047321F" w:rsidRDefault="00000000">
      <w:r>
        <w:t xml:space="preserve">If you'd like more information about any of our </w:t>
      </w:r>
      <w:r>
        <w:rPr>
          <w:highlight w:val="yellow"/>
        </w:rPr>
        <w:t>industrial outdoor fans</w:t>
      </w:r>
      <w:r>
        <w:t xml:space="preserve">, </w:t>
      </w:r>
      <w:hyperlink r:id="rId27">
        <w:r>
          <w:rPr>
            <w:color w:val="1155CC"/>
            <w:u w:val="single"/>
          </w:rPr>
          <w:t>please reach out</w:t>
        </w:r>
      </w:hyperlink>
      <w:r>
        <w:t xml:space="preserve">. In the meantime, we've answered a few of the questions others have had about our </w:t>
      </w:r>
      <w:r>
        <w:rPr>
          <w:highlight w:val="yellow"/>
        </w:rPr>
        <w:t>outdoor commercial fans</w:t>
      </w:r>
      <w:r>
        <w:t>.</w:t>
      </w:r>
    </w:p>
    <w:p w14:paraId="6AA552E3" w14:textId="77777777" w:rsidR="0047321F" w:rsidRDefault="0047321F"/>
    <w:p w14:paraId="6369B950" w14:textId="77777777" w:rsidR="0047321F" w:rsidRDefault="00000000">
      <w:pPr>
        <w:pStyle w:val="Heading3"/>
      </w:pPr>
      <w:bookmarkStart w:id="36" w:name="_siziwe79meqn" w:colFirst="0" w:colLast="0"/>
      <w:bookmarkEnd w:id="36"/>
      <w:r>
        <w:lastRenderedPageBreak/>
        <w:t xml:space="preserve">H3: What Are the Key Benefits of Hunter </w:t>
      </w:r>
      <w:r>
        <w:rPr>
          <w:highlight w:val="yellow"/>
        </w:rPr>
        <w:t>Industrial Outdoor Fans</w:t>
      </w:r>
      <w:r>
        <w:t>?</w:t>
      </w:r>
    </w:p>
    <w:p w14:paraId="69F70CA6" w14:textId="181F3F1E" w:rsidR="0047321F" w:rsidRDefault="00000000">
      <w:r>
        <w:rPr>
          <w:b/>
        </w:rPr>
        <w:t xml:space="preserve">Hunter </w:t>
      </w:r>
      <w:r>
        <w:rPr>
          <w:b/>
          <w:highlight w:val="yellow"/>
        </w:rPr>
        <w:t>Industrial outdoor fans</w:t>
      </w:r>
      <w:r>
        <w:rPr>
          <w:b/>
        </w:rPr>
        <w:t xml:space="preserve"> offer powerful airflow, durable </w:t>
      </w:r>
      <w:del w:id="37" w:author="Kinnison, Brad" w:date="2023-07-24T13:28:00Z">
        <w:r w:rsidDel="00C653C0">
          <w:rPr>
            <w:b/>
          </w:rPr>
          <w:delText>construction</w:delText>
        </w:r>
      </w:del>
      <w:ins w:id="38" w:author="Kinnison, Brad" w:date="2023-07-24T13:28:00Z">
        <w:r w:rsidR="00C653C0">
          <w:rPr>
            <w:b/>
          </w:rPr>
          <w:t>construction,</w:t>
        </w:r>
      </w:ins>
      <w:r>
        <w:rPr>
          <w:b/>
        </w:rPr>
        <w:t xml:space="preserve"> and efficient cooling performance, ensuring optimal comfort in industrial outdoor settings. </w:t>
      </w:r>
      <w:r>
        <w:t>They're designed to withstand harsh environmental conditions and are energy-efficient, saving on operational costs.</w:t>
      </w:r>
    </w:p>
    <w:p w14:paraId="45AD2D4C" w14:textId="77777777" w:rsidR="0047321F" w:rsidRDefault="00000000">
      <w:pPr>
        <w:pStyle w:val="Heading3"/>
      </w:pPr>
      <w:bookmarkStart w:id="39" w:name="_sjk13grb2dd" w:colFirst="0" w:colLast="0"/>
      <w:bookmarkEnd w:id="39"/>
      <w:r>
        <w:t xml:space="preserve">H3: What Industries Can Benefit </w:t>
      </w:r>
      <w:proofErr w:type="gramStart"/>
      <w:r>
        <w:t>From</w:t>
      </w:r>
      <w:proofErr w:type="gramEnd"/>
      <w:r>
        <w:t xml:space="preserve"> </w:t>
      </w:r>
      <w:r>
        <w:rPr>
          <w:highlight w:val="yellow"/>
        </w:rPr>
        <w:t>Outdoor Commercial Fans</w:t>
      </w:r>
      <w:r>
        <w:t>?</w:t>
      </w:r>
    </w:p>
    <w:p w14:paraId="1FAF9327" w14:textId="473FB2BB" w:rsidR="0047321F" w:rsidRDefault="00000000">
      <w:r>
        <w:rPr>
          <w:b/>
        </w:rPr>
        <w:t xml:space="preserve">Our </w:t>
      </w:r>
      <w:r>
        <w:rPr>
          <w:b/>
          <w:highlight w:val="yellow"/>
        </w:rPr>
        <w:t>outdoor commercial fans</w:t>
      </w:r>
      <w:r>
        <w:rPr>
          <w:b/>
        </w:rPr>
        <w:t xml:space="preserve"> are suitable for a wide range of industries, including manufacturing, warehouses, agriculture, construction, automotive and many more. </w:t>
      </w:r>
      <w:r>
        <w:t xml:space="preserve">They provide effective cooling, </w:t>
      </w:r>
      <w:del w:id="40" w:author="Kinnison, Brad" w:date="2023-07-24T13:29:00Z">
        <w:r w:rsidDel="00C653C0">
          <w:delText>ventilation</w:delText>
        </w:r>
      </w:del>
      <w:ins w:id="41" w:author="Kinnison, Brad" w:date="2023-07-24T13:29:00Z">
        <w:r w:rsidR="00C653C0">
          <w:t>ventilation,</w:t>
        </w:r>
      </w:ins>
      <w:r>
        <w:t xml:space="preserve"> and air circulation solutions to enhance productivity, worker comfort and overall operational efficiency.</w:t>
      </w:r>
    </w:p>
    <w:p w14:paraId="2DAD1124" w14:textId="77777777" w:rsidR="0047321F" w:rsidRDefault="00000000">
      <w:pPr>
        <w:pStyle w:val="Heading3"/>
      </w:pPr>
      <w:bookmarkStart w:id="42" w:name="_j50yp2akdh85" w:colFirst="0" w:colLast="0"/>
      <w:bookmarkEnd w:id="42"/>
      <w:r>
        <w:t xml:space="preserve">H3: Are </w:t>
      </w:r>
      <w:r>
        <w:rPr>
          <w:highlight w:val="yellow"/>
        </w:rPr>
        <w:t>Outdoor Industrial Fans</w:t>
      </w:r>
      <w:r>
        <w:t xml:space="preserve"> Energy-Efficient?</w:t>
      </w:r>
    </w:p>
    <w:p w14:paraId="637760FA" w14:textId="77777777" w:rsidR="0047321F" w:rsidRDefault="00000000">
      <w:r>
        <w:t xml:space="preserve">Hunter </w:t>
      </w:r>
      <w:hyperlink r:id="rId28">
        <w:r>
          <w:rPr>
            <w:color w:val="1155CC"/>
            <w:u w:val="single"/>
          </w:rPr>
          <w:t>HVLS</w:t>
        </w:r>
      </w:hyperlink>
      <w:hyperlink r:id="rId29">
        <w:r>
          <w:rPr>
            <w:color w:val="1155CC"/>
            <w:highlight w:val="yellow"/>
            <w:u w:val="single"/>
          </w:rPr>
          <w:t xml:space="preserve"> fans</w:t>
        </w:r>
      </w:hyperlink>
      <w:r>
        <w:t xml:space="preserve"> are engineered with energy efficiency in mind. They utilize advanced motor technology and aerodynamic fan blades to maximize airflow while minimizing power consumption. This allows for substantial energy savings without compromising performance.</w:t>
      </w:r>
    </w:p>
    <w:p w14:paraId="75D03AEC" w14:textId="77777777" w:rsidR="0047321F" w:rsidRDefault="00000000">
      <w:pPr>
        <w:pStyle w:val="Heading2"/>
      </w:pPr>
      <w:bookmarkStart w:id="43" w:name="_jrddpxfalmro" w:colFirst="0" w:colLast="0"/>
      <w:bookmarkEnd w:id="43"/>
      <w:commentRangeStart w:id="44"/>
      <w:r>
        <w:t xml:space="preserve">H2: Our </w:t>
      </w:r>
      <w:r>
        <w:rPr>
          <w:highlight w:val="yellow"/>
        </w:rPr>
        <w:t>Outdoor Industrial Fans</w:t>
      </w:r>
      <w:r>
        <w:t xml:space="preserve"> Speak</w:t>
      </w:r>
      <w:commentRangeEnd w:id="44"/>
      <w:r w:rsidR="00C653C0">
        <w:rPr>
          <w:rStyle w:val="CommentReference"/>
        </w:rPr>
        <w:commentReference w:id="44"/>
      </w:r>
    </w:p>
    <w:p w14:paraId="50716359" w14:textId="77777777" w:rsidR="0047321F" w:rsidRDefault="00000000">
      <w:pPr>
        <w:pStyle w:val="Heading2"/>
      </w:pPr>
      <w:bookmarkStart w:id="45" w:name="_kfgkicdubcyf" w:colFirst="0" w:colLast="0"/>
      <w:bookmarkEnd w:id="45"/>
      <w:r>
        <w:t xml:space="preserve">H2: Dealing </w:t>
      </w:r>
      <w:proofErr w:type="gramStart"/>
      <w:r>
        <w:t>With</w:t>
      </w:r>
      <w:proofErr w:type="gramEnd"/>
      <w:r>
        <w:t xml:space="preserve"> Hunter Is a Breeze </w:t>
      </w:r>
    </w:p>
    <w:p w14:paraId="28FD31AA" w14:textId="74401963" w:rsidR="0047321F" w:rsidRDefault="00000000">
      <w:r>
        <w:rPr>
          <w:b/>
        </w:rPr>
        <w:t xml:space="preserve">Hunter </w:t>
      </w:r>
      <w:r>
        <w:rPr>
          <w:b/>
          <w:highlight w:val="yellow"/>
        </w:rPr>
        <w:t>industrial outdoor fans</w:t>
      </w:r>
      <w:r>
        <w:rPr>
          <w:b/>
        </w:rPr>
        <w:t xml:space="preserve"> are engineered for exceptional performance and reliability – and </w:t>
      </w:r>
      <w:ins w:id="46" w:author="Kinnison, Brad" w:date="2023-07-24T13:30:00Z">
        <w:r w:rsidR="00C653C0">
          <w:rPr>
            <w:b/>
          </w:rPr>
          <w:t xml:space="preserve">our Titan, ECO, and XP fans </w:t>
        </w:r>
      </w:ins>
      <w:r>
        <w:rPr>
          <w:b/>
        </w:rPr>
        <w:t>come with an industry-leading Limited Lifetime Warranty.</w:t>
      </w:r>
      <w:r>
        <w:t xml:space="preserve"> We have the utmost confidence in the quality of our products, which is why our ceiling fans are supported by the </w:t>
      </w:r>
      <w:hyperlink r:id="rId34">
        <w:r>
          <w:rPr>
            <w:color w:val="1155CC"/>
            <w:u w:val="single"/>
          </w:rPr>
          <w:t>best warranty in the industry</w:t>
        </w:r>
      </w:hyperlink>
      <w:r>
        <w:t xml:space="preserve">. </w:t>
      </w:r>
    </w:p>
    <w:p w14:paraId="1467028E" w14:textId="77777777" w:rsidR="0047321F" w:rsidRDefault="0047321F"/>
    <w:p w14:paraId="4ED9B31D" w14:textId="77777777" w:rsidR="0047321F" w:rsidRDefault="00000000">
      <w:r>
        <w:t xml:space="preserve">Additionally, we take pride in providing world-class customer service every step of the way. Whether you have inquiries about ordering, delivery, installation or other </w:t>
      </w:r>
      <w:hyperlink r:id="rId35">
        <w:r>
          <w:rPr>
            <w:color w:val="1155CC"/>
            <w:highlight w:val="yellow"/>
            <w:u w:val="single"/>
          </w:rPr>
          <w:t>outdoor industrial fan</w:t>
        </w:r>
      </w:hyperlink>
      <w:hyperlink r:id="rId36">
        <w:r>
          <w:rPr>
            <w:color w:val="1155CC"/>
            <w:u w:val="single"/>
          </w:rPr>
          <w:t xml:space="preserve"> services</w:t>
        </w:r>
      </w:hyperlink>
      <w:r>
        <w:t xml:space="preserve">, our team is available to assist you. Feel free to call us today </w:t>
      </w:r>
      <w:proofErr w:type="gramStart"/>
      <w:r>
        <w:t>at</w:t>
      </w:r>
      <w:proofErr w:type="gramEnd"/>
      <w:r>
        <w:t xml:space="preserve"> 1-844-591-3267.</w:t>
      </w:r>
    </w:p>
    <w:p w14:paraId="10B93BDA" w14:textId="77777777" w:rsidR="0047321F" w:rsidRDefault="0047321F"/>
    <w:p w14:paraId="2D39C548" w14:textId="77777777" w:rsidR="0047321F" w:rsidRDefault="00000000">
      <w:pPr>
        <w:pStyle w:val="Heading2"/>
        <w:rPr>
          <w:highlight w:val="yellow"/>
        </w:rPr>
      </w:pPr>
      <w:bookmarkStart w:id="47" w:name="_3rnalchzpk14" w:colFirst="0" w:colLast="0"/>
      <w:bookmarkEnd w:id="47"/>
      <w:r>
        <w:lastRenderedPageBreak/>
        <w:t xml:space="preserve">H2: Experience Unmatched Performance and Comfort with </w:t>
      </w:r>
      <w:r>
        <w:rPr>
          <w:highlight w:val="yellow"/>
        </w:rPr>
        <w:t>Hunter Industrial Outdoor Fans</w:t>
      </w:r>
    </w:p>
    <w:p w14:paraId="1C521FA5" w14:textId="77777777" w:rsidR="0047321F" w:rsidRDefault="00000000">
      <w:r>
        <w:rPr>
          <w:b/>
          <w:highlight w:val="yellow"/>
        </w:rPr>
        <w:t>Industrial outdoor fans</w:t>
      </w:r>
      <w:r>
        <w:rPr>
          <w:b/>
        </w:rPr>
        <w:t xml:space="preserve"> from Hunter are engineered to withstand demanding environments while providing powerful airflow and energy efficiency.</w:t>
      </w:r>
      <w:r>
        <w:t xml:space="preserve"> Whether you need to cool manufacturing facilities, warehouses, construction sites or any other space, these </w:t>
      </w:r>
      <w:r>
        <w:rPr>
          <w:highlight w:val="yellow"/>
        </w:rPr>
        <w:t>outdoor commercial fans</w:t>
      </w:r>
      <w:r>
        <w:t xml:space="preserve"> will meet your specific needs. Don't compromise on quality or comfort — choose Hunter Industrial for reliable and efficient outdoor fans. Order yours today!</w:t>
      </w:r>
    </w:p>
    <w:p w14:paraId="1594B12B" w14:textId="77777777" w:rsidR="0047321F" w:rsidRDefault="00000000">
      <w:pPr>
        <w:pStyle w:val="Heading2"/>
      </w:pPr>
      <w:bookmarkStart w:id="48" w:name="_yhddkr897it6" w:colFirst="0" w:colLast="0"/>
      <w:bookmarkEnd w:id="48"/>
      <w:r>
        <w:rPr>
          <w:highlight w:val="green"/>
        </w:rPr>
        <w:t>VIDEO:</w:t>
      </w:r>
      <w:r>
        <w:t xml:space="preserve"> Hunter Industrial Moisture Reduction Demonstration</w:t>
      </w:r>
    </w:p>
    <w:p w14:paraId="045D8941" w14:textId="77777777" w:rsidR="0047321F" w:rsidRDefault="00000000">
      <w:r>
        <w:t xml:space="preserve">See how Hunter Industrial fans can help control humidity and moisture, along with speeding up drying times. </w:t>
      </w:r>
    </w:p>
    <w:p w14:paraId="136732CC" w14:textId="77777777" w:rsidR="0047321F" w:rsidRDefault="0047321F"/>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321F" w14:paraId="1EDBCCBF" w14:textId="77777777">
        <w:trPr>
          <w:jc w:val="center"/>
        </w:trPr>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791467B7" w14:textId="77777777" w:rsidR="0047321F" w:rsidRDefault="00000000">
            <w:pPr>
              <w:widowControl w:val="0"/>
              <w:spacing w:line="240" w:lineRule="auto"/>
              <w:jc w:val="center"/>
              <w:rPr>
                <w:rFonts w:ascii="Arial" w:eastAsia="Arial" w:hAnsi="Arial" w:cs="Arial"/>
                <w:b/>
                <w:sz w:val="22"/>
                <w:szCs w:val="22"/>
              </w:rPr>
            </w:pPr>
            <w:r>
              <w:rPr>
                <w:rFonts w:ascii="Arial" w:eastAsia="Arial" w:hAnsi="Arial" w:cs="Arial"/>
                <w:b/>
                <w:sz w:val="22"/>
                <w:szCs w:val="22"/>
              </w:rPr>
              <w:t>VIDEO EMBED:</w:t>
            </w:r>
          </w:p>
        </w:tc>
      </w:tr>
      <w:tr w:rsidR="0047321F" w14:paraId="5118941C" w14:textId="77777777">
        <w:trPr>
          <w:jc w:val="center"/>
        </w:trPr>
        <w:tc>
          <w:tcPr>
            <w:tcW w:w="9360"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14:paraId="714A7933" w14:textId="77777777" w:rsidR="0047321F" w:rsidRDefault="00000000">
            <w:pPr>
              <w:widowControl w:val="0"/>
              <w:spacing w:line="240" w:lineRule="auto"/>
              <w:jc w:val="center"/>
              <w:rPr>
                <w:rFonts w:ascii="Arial" w:eastAsia="Arial" w:hAnsi="Arial" w:cs="Arial"/>
                <w:b/>
                <w:color w:val="FF9900"/>
                <w:sz w:val="22"/>
                <w:szCs w:val="22"/>
              </w:rPr>
            </w:pPr>
            <w:r>
              <w:rPr>
                <w:rFonts w:ascii="Arial" w:eastAsia="Arial" w:hAnsi="Arial" w:cs="Arial"/>
                <w:b/>
                <w:color w:val="FF9900"/>
                <w:sz w:val="22"/>
                <w:szCs w:val="22"/>
              </w:rPr>
              <w:t>&lt;</w:t>
            </w:r>
            <w:proofErr w:type="spellStart"/>
            <w:r>
              <w:rPr>
                <w:rFonts w:ascii="Arial" w:eastAsia="Arial" w:hAnsi="Arial" w:cs="Arial"/>
                <w:b/>
                <w:color w:val="FF9900"/>
                <w:sz w:val="22"/>
                <w:szCs w:val="22"/>
              </w:rPr>
              <w:t>iframe</w:t>
            </w:r>
            <w:proofErr w:type="spellEnd"/>
            <w:r>
              <w:rPr>
                <w:rFonts w:ascii="Arial" w:eastAsia="Arial" w:hAnsi="Arial" w:cs="Arial"/>
                <w:b/>
                <w:color w:val="FF9900"/>
                <w:sz w:val="22"/>
                <w:szCs w:val="22"/>
              </w:rPr>
              <w:t xml:space="preserve"> width="560" height="315" </w:t>
            </w:r>
            <w:proofErr w:type="spellStart"/>
            <w:r>
              <w:rPr>
                <w:rFonts w:ascii="Arial" w:eastAsia="Arial" w:hAnsi="Arial" w:cs="Arial"/>
                <w:b/>
                <w:color w:val="FF9900"/>
                <w:sz w:val="22"/>
                <w:szCs w:val="22"/>
              </w:rPr>
              <w:t>src</w:t>
            </w:r>
            <w:proofErr w:type="spellEnd"/>
            <w:r>
              <w:rPr>
                <w:rFonts w:ascii="Arial" w:eastAsia="Arial" w:hAnsi="Arial" w:cs="Arial"/>
                <w:b/>
                <w:color w:val="FF9900"/>
                <w:sz w:val="22"/>
                <w:szCs w:val="22"/>
              </w:rPr>
              <w:t xml:space="preserve">="https://youtu.be/cePkEht1Kq0" frameborder="0" allow="accelerometer; autoplay; encrypted-media; gyroscope; picture-in-picture" </w:t>
            </w:r>
            <w:proofErr w:type="spellStart"/>
            <w:r>
              <w:rPr>
                <w:rFonts w:ascii="Arial" w:eastAsia="Arial" w:hAnsi="Arial" w:cs="Arial"/>
                <w:b/>
                <w:color w:val="FF9900"/>
                <w:sz w:val="22"/>
                <w:szCs w:val="22"/>
              </w:rPr>
              <w:t>allowfullscreen</w:t>
            </w:r>
            <w:proofErr w:type="spellEnd"/>
            <w:r>
              <w:rPr>
                <w:rFonts w:ascii="Arial" w:eastAsia="Arial" w:hAnsi="Arial" w:cs="Arial"/>
                <w:b/>
                <w:color w:val="FF9900"/>
                <w:sz w:val="22"/>
                <w:szCs w:val="22"/>
              </w:rPr>
              <w:t>&gt;&lt;/</w:t>
            </w:r>
            <w:proofErr w:type="spellStart"/>
            <w:r>
              <w:rPr>
                <w:rFonts w:ascii="Arial" w:eastAsia="Arial" w:hAnsi="Arial" w:cs="Arial"/>
                <w:b/>
                <w:color w:val="FF9900"/>
                <w:sz w:val="22"/>
                <w:szCs w:val="22"/>
              </w:rPr>
              <w:t>iframe</w:t>
            </w:r>
            <w:proofErr w:type="spellEnd"/>
            <w:r>
              <w:rPr>
                <w:rFonts w:ascii="Arial" w:eastAsia="Arial" w:hAnsi="Arial" w:cs="Arial"/>
                <w:b/>
                <w:color w:val="FF9900"/>
                <w:sz w:val="22"/>
                <w:szCs w:val="22"/>
              </w:rPr>
              <w:t>&gt;</w:t>
            </w:r>
          </w:p>
        </w:tc>
      </w:tr>
    </w:tbl>
    <w:p w14:paraId="36F6D64E" w14:textId="77777777" w:rsidR="0047321F" w:rsidRDefault="0047321F"/>
    <w:p w14:paraId="368849E6" w14:textId="77777777" w:rsidR="0047321F" w:rsidRDefault="0047321F"/>
    <w:p w14:paraId="2587D50C" w14:textId="77777777" w:rsidR="0047321F" w:rsidRDefault="00000000">
      <w:r>
        <w:rPr>
          <w:b/>
          <w:color w:val="005E85"/>
          <w:u w:val="single"/>
        </w:rPr>
        <w:t>Content Wheel Copy</w:t>
      </w:r>
    </w:p>
    <w:p w14:paraId="6704F4B0" w14:textId="77777777" w:rsidR="0047321F" w:rsidRDefault="00000000">
      <w:pPr>
        <w:pStyle w:val="Heading2"/>
        <w:rPr>
          <w:rFonts w:ascii="Arial" w:eastAsia="Arial" w:hAnsi="Arial" w:cs="Arial"/>
          <w:b/>
          <w:highlight w:val="yellow"/>
        </w:rPr>
      </w:pPr>
      <w:bookmarkStart w:id="49" w:name="_ixe6esroycgb" w:colFirst="0" w:colLast="0"/>
      <w:bookmarkEnd w:id="49"/>
      <w:r>
        <w:rPr>
          <w:rFonts w:ascii="Arial" w:eastAsia="Arial" w:hAnsi="Arial" w:cs="Arial"/>
          <w:b/>
        </w:rPr>
        <w:t xml:space="preserve">H2: Related Articles: </w:t>
      </w:r>
      <w:r>
        <w:rPr>
          <w:rFonts w:ascii="Arial" w:eastAsia="Arial" w:hAnsi="Arial" w:cs="Arial"/>
          <w:b/>
          <w:highlight w:val="yellow"/>
        </w:rPr>
        <w:t>Industrial Outdoor Fans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321F" w14:paraId="32F2A9BC" w14:textId="77777777">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42C0125" w14:textId="77777777" w:rsidR="0047321F" w:rsidRDefault="00000000">
            <w:pPr>
              <w:widowControl w:val="0"/>
              <w:spacing w:line="240" w:lineRule="auto"/>
              <w:jc w:val="center"/>
              <w:rPr>
                <w:rFonts w:ascii="Arial" w:eastAsia="Arial" w:hAnsi="Arial" w:cs="Arial"/>
                <w:b/>
                <w:color w:val="FF9900"/>
              </w:rPr>
            </w:pPr>
            <w:r>
              <w:rPr>
                <w:rFonts w:ascii="Arial" w:eastAsia="Arial" w:hAnsi="Arial" w:cs="Arial"/>
                <w:noProof/>
                <w:color w:val="FF9900"/>
                <w:sz w:val="22"/>
                <w:szCs w:val="22"/>
              </w:rPr>
              <w:drawing>
                <wp:inline distT="114300" distB="114300" distL="114300" distR="114300" wp14:anchorId="7F8E5274" wp14:editId="11FE2EBE">
                  <wp:extent cx="1233667" cy="12430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38">
              <w:r>
                <w:rPr>
                  <w:rFonts w:ascii="Arial" w:eastAsia="Arial" w:hAnsi="Arial" w:cs="Arial"/>
                  <w:b/>
                  <w:color w:val="1155CC"/>
                  <w:u w:val="single"/>
                </w:rPr>
                <w:t>Large HVLS Outdoor Industrial Fans Reduce the Effects of Heat and Humidity in Stadiums &amp; Sports Venues</w:t>
              </w:r>
            </w:hyperlink>
          </w:p>
          <w:p w14:paraId="6734AFEC" w14:textId="77777777" w:rsidR="0047321F"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 xml:space="preserve">Explore how the airflow from </w:t>
            </w:r>
            <w:r>
              <w:rPr>
                <w:rFonts w:ascii="Arial" w:eastAsia="Arial" w:hAnsi="Arial" w:cs="Arial"/>
                <w:color w:val="FF9900"/>
                <w:sz w:val="22"/>
                <w:szCs w:val="22"/>
                <w:highlight w:val="yellow"/>
              </w:rPr>
              <w:t>industrial outdoor fans</w:t>
            </w:r>
            <w:r>
              <w:rPr>
                <w:rFonts w:ascii="Arial" w:eastAsia="Arial" w:hAnsi="Arial" w:cs="Arial"/>
                <w:color w:val="FF9900"/>
                <w:sz w:val="22"/>
                <w:szCs w:val="22"/>
              </w:rPr>
              <w:t xml:space="preserve"> moves </w:t>
            </w:r>
            <w:r>
              <w:rPr>
                <w:rFonts w:ascii="Arial" w:eastAsia="Arial" w:hAnsi="Arial" w:cs="Arial"/>
                <w:color w:val="FF9900"/>
                <w:sz w:val="22"/>
                <w:szCs w:val="22"/>
              </w:rPr>
              <w:lastRenderedPageBreak/>
              <w:t>air to keep visitors more comfortable and provides better ventilation for improved health conditions.</w:t>
            </w: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B4DD583" w14:textId="77777777" w:rsidR="0047321F" w:rsidRDefault="00000000">
            <w:pPr>
              <w:widowControl w:val="0"/>
              <w:spacing w:line="240" w:lineRule="auto"/>
              <w:jc w:val="center"/>
              <w:rPr>
                <w:rFonts w:ascii="Arial" w:eastAsia="Arial" w:hAnsi="Arial" w:cs="Arial"/>
                <w:color w:val="FF9900"/>
                <w:sz w:val="22"/>
                <w:szCs w:val="22"/>
              </w:rPr>
            </w:pPr>
            <w:r>
              <w:rPr>
                <w:rFonts w:ascii="Arial" w:eastAsia="Arial" w:hAnsi="Arial" w:cs="Arial"/>
                <w:noProof/>
                <w:color w:val="FF9900"/>
                <w:sz w:val="22"/>
                <w:szCs w:val="22"/>
              </w:rPr>
              <w:lastRenderedPageBreak/>
              <w:drawing>
                <wp:inline distT="114300" distB="114300" distL="114300" distR="114300" wp14:anchorId="5F53F993" wp14:editId="339A7257">
                  <wp:extent cx="1233667" cy="12430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39">
              <w:r>
                <w:rPr>
                  <w:rFonts w:ascii="Arial" w:eastAsia="Arial" w:hAnsi="Arial" w:cs="Arial"/>
                  <w:b/>
                  <w:color w:val="1155CC"/>
                  <w:u w:val="single"/>
                </w:rPr>
                <w:t>Large HVLS Barn Fans Built for Livestock &amp; Farms</w:t>
              </w:r>
            </w:hyperlink>
          </w:p>
          <w:p w14:paraId="2404E832" w14:textId="77777777" w:rsidR="0047321F"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 xml:space="preserve">Explore the many benefits of installing </w:t>
            </w:r>
            <w:r>
              <w:rPr>
                <w:rFonts w:ascii="Arial" w:eastAsia="Arial" w:hAnsi="Arial" w:cs="Arial"/>
                <w:color w:val="FF9900"/>
                <w:sz w:val="22"/>
                <w:szCs w:val="22"/>
                <w:highlight w:val="yellow"/>
              </w:rPr>
              <w:t>outdoor commercial fans</w:t>
            </w:r>
            <w:r>
              <w:rPr>
                <w:rFonts w:ascii="Arial" w:eastAsia="Arial" w:hAnsi="Arial" w:cs="Arial"/>
                <w:color w:val="FF9900"/>
                <w:sz w:val="22"/>
                <w:szCs w:val="22"/>
              </w:rPr>
              <w:t xml:space="preserve"> in your barn.</w:t>
            </w: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B4C8554" w14:textId="77777777" w:rsidR="0047321F" w:rsidRDefault="00000000">
            <w:pPr>
              <w:widowControl w:val="0"/>
              <w:spacing w:line="240" w:lineRule="auto"/>
              <w:jc w:val="center"/>
              <w:rPr>
                <w:rFonts w:ascii="Arial" w:eastAsia="Arial" w:hAnsi="Arial" w:cs="Arial"/>
                <w:color w:val="FF9900"/>
                <w:sz w:val="22"/>
                <w:szCs w:val="22"/>
              </w:rPr>
            </w:pPr>
            <w:r>
              <w:rPr>
                <w:rFonts w:ascii="Arial" w:eastAsia="Arial" w:hAnsi="Arial" w:cs="Arial"/>
                <w:noProof/>
                <w:color w:val="FF9900"/>
                <w:sz w:val="22"/>
                <w:szCs w:val="22"/>
              </w:rPr>
              <w:drawing>
                <wp:inline distT="114300" distB="114300" distL="114300" distR="114300" wp14:anchorId="472149B3" wp14:editId="6315268D">
                  <wp:extent cx="1233667" cy="12430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40">
              <w:r>
                <w:rPr>
                  <w:rFonts w:ascii="Arial" w:eastAsia="Arial" w:hAnsi="Arial" w:cs="Arial"/>
                  <w:b/>
                  <w:color w:val="1155CC"/>
                  <w:u w:val="single"/>
                </w:rPr>
                <w:t>The Best Fans for Grow Rooms</w:t>
              </w:r>
            </w:hyperlink>
          </w:p>
          <w:p w14:paraId="71A3C613" w14:textId="77777777" w:rsidR="0047321F"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 xml:space="preserve">See why air-circulating </w:t>
            </w:r>
            <w:r>
              <w:rPr>
                <w:rFonts w:ascii="Arial" w:eastAsia="Arial" w:hAnsi="Arial" w:cs="Arial"/>
                <w:color w:val="FF9900"/>
                <w:sz w:val="22"/>
                <w:szCs w:val="22"/>
                <w:highlight w:val="yellow"/>
              </w:rPr>
              <w:t>outdoor industrial fans</w:t>
            </w:r>
            <w:r>
              <w:rPr>
                <w:rFonts w:ascii="Arial" w:eastAsia="Arial" w:hAnsi="Arial" w:cs="Arial"/>
                <w:color w:val="FF9900"/>
                <w:sz w:val="22"/>
                <w:szCs w:val="22"/>
              </w:rPr>
              <w:t xml:space="preserve"> </w:t>
            </w:r>
            <w:proofErr w:type="gramStart"/>
            <w:r>
              <w:rPr>
                <w:rFonts w:ascii="Arial" w:eastAsia="Arial" w:hAnsi="Arial" w:cs="Arial"/>
                <w:color w:val="FF9900"/>
                <w:sz w:val="22"/>
                <w:szCs w:val="22"/>
              </w:rPr>
              <w:t>are the perfect addition</w:t>
            </w:r>
            <w:proofErr w:type="gramEnd"/>
            <w:r>
              <w:rPr>
                <w:rFonts w:ascii="Arial" w:eastAsia="Arial" w:hAnsi="Arial" w:cs="Arial"/>
                <w:color w:val="FF9900"/>
                <w:sz w:val="22"/>
                <w:szCs w:val="22"/>
              </w:rPr>
              <w:t xml:space="preserve"> to grow rooms.</w:t>
            </w:r>
          </w:p>
        </w:tc>
      </w:tr>
    </w:tbl>
    <w:p w14:paraId="22665B41" w14:textId="77777777" w:rsidR="0047321F" w:rsidRDefault="00000000">
      <w:r>
        <w:br w:type="page"/>
      </w:r>
    </w:p>
    <w:p w14:paraId="4BC78ACE" w14:textId="77777777" w:rsidR="0047321F" w:rsidRDefault="00000000">
      <w:pPr>
        <w:rPr>
          <w:b/>
          <w:color w:val="005E85"/>
          <w:u w:val="single"/>
        </w:rPr>
      </w:pPr>
      <w:r>
        <w:rPr>
          <w:b/>
          <w:color w:val="005E85"/>
          <w:u w:val="single"/>
        </w:rPr>
        <w:lastRenderedPageBreak/>
        <w:t>FAQ Schema:</w:t>
      </w:r>
    </w:p>
    <w:p w14:paraId="4124D189" w14:textId="77777777" w:rsidR="0047321F" w:rsidRDefault="0047321F"/>
    <w:p w14:paraId="3C87404C" w14:textId="77777777" w:rsidR="0047321F" w:rsidRDefault="00000000">
      <w:r>
        <w:t>{</w:t>
      </w:r>
    </w:p>
    <w:p w14:paraId="2BBA810C" w14:textId="77777777" w:rsidR="0047321F" w:rsidRDefault="00000000">
      <w:r>
        <w:t xml:space="preserve">  "@context": "https://schema.org",</w:t>
      </w:r>
    </w:p>
    <w:p w14:paraId="2CF5703E" w14:textId="77777777" w:rsidR="0047321F" w:rsidRDefault="00000000">
      <w:r>
        <w:t xml:space="preserve">  "@type": "</w:t>
      </w:r>
      <w:proofErr w:type="spellStart"/>
      <w:r>
        <w:t>FAQPage</w:t>
      </w:r>
      <w:proofErr w:type="spellEnd"/>
      <w:r>
        <w:t>",</w:t>
      </w:r>
    </w:p>
    <w:p w14:paraId="5EDFCDEB" w14:textId="77777777" w:rsidR="0047321F" w:rsidRDefault="00000000">
      <w:r>
        <w:t xml:space="preserve">  "</w:t>
      </w:r>
      <w:proofErr w:type="spellStart"/>
      <w:r>
        <w:t>mainEntity</w:t>
      </w:r>
      <w:proofErr w:type="spellEnd"/>
      <w:r>
        <w:t>": [</w:t>
      </w:r>
    </w:p>
    <w:p w14:paraId="4AEB9094" w14:textId="77777777" w:rsidR="0047321F" w:rsidRDefault="00000000">
      <w:r>
        <w:t xml:space="preserve">    {</w:t>
      </w:r>
    </w:p>
    <w:p w14:paraId="4A16604C" w14:textId="77777777" w:rsidR="0047321F" w:rsidRDefault="00000000">
      <w:r>
        <w:t xml:space="preserve">      "@type": "Question",</w:t>
      </w:r>
    </w:p>
    <w:p w14:paraId="577917FA" w14:textId="77777777" w:rsidR="0047321F" w:rsidRDefault="00000000">
      <w:r>
        <w:t xml:space="preserve">      "name": "What Are the Key Benefits of Hunter Industrial Outdoor Fans?",</w:t>
      </w:r>
    </w:p>
    <w:p w14:paraId="5B99BFE3" w14:textId="77777777" w:rsidR="0047321F" w:rsidRDefault="00000000">
      <w:r>
        <w:t xml:space="preserve">      "</w:t>
      </w:r>
      <w:proofErr w:type="spellStart"/>
      <w:r>
        <w:t>acceptedAnswer</w:t>
      </w:r>
      <w:proofErr w:type="spellEnd"/>
      <w:r>
        <w:t>": {</w:t>
      </w:r>
    </w:p>
    <w:p w14:paraId="34636126" w14:textId="77777777" w:rsidR="0047321F" w:rsidRDefault="00000000">
      <w:r>
        <w:t xml:space="preserve">        "@type": "Answer",</w:t>
      </w:r>
    </w:p>
    <w:p w14:paraId="6392C80B" w14:textId="77777777" w:rsidR="0047321F" w:rsidRDefault="00000000">
      <w:r>
        <w:t xml:space="preserve">        "text": "Hunter Industrial outdoor fans offer powerful airflow, durable construction, and efficient cooling performance, ensuring optimal comfort in industrial outdoor settings. They're designed to withstand harsh environmental conditions and are energy-efficient, saving on operational costs."</w:t>
      </w:r>
    </w:p>
    <w:p w14:paraId="111134A7" w14:textId="77777777" w:rsidR="0047321F" w:rsidRDefault="00000000">
      <w:r>
        <w:t xml:space="preserve">      }</w:t>
      </w:r>
    </w:p>
    <w:p w14:paraId="5C1D984C" w14:textId="77777777" w:rsidR="0047321F" w:rsidRDefault="00000000">
      <w:r>
        <w:t xml:space="preserve">    },</w:t>
      </w:r>
    </w:p>
    <w:p w14:paraId="76688D33" w14:textId="77777777" w:rsidR="0047321F" w:rsidRDefault="00000000">
      <w:r>
        <w:t xml:space="preserve">    {</w:t>
      </w:r>
    </w:p>
    <w:p w14:paraId="23FDC574" w14:textId="77777777" w:rsidR="0047321F" w:rsidRDefault="00000000">
      <w:r>
        <w:t xml:space="preserve">      "@type": "Question",</w:t>
      </w:r>
    </w:p>
    <w:p w14:paraId="598CCA95" w14:textId="77777777" w:rsidR="0047321F" w:rsidRDefault="00000000">
      <w:r>
        <w:t xml:space="preserve">      "name": "What Industries Can Benefit </w:t>
      </w:r>
      <w:proofErr w:type="gramStart"/>
      <w:r>
        <w:t>From</w:t>
      </w:r>
      <w:proofErr w:type="gramEnd"/>
      <w:r>
        <w:t xml:space="preserve"> Outdoor Commercial Fans?",</w:t>
      </w:r>
    </w:p>
    <w:p w14:paraId="09448EFF" w14:textId="77777777" w:rsidR="0047321F" w:rsidRDefault="00000000">
      <w:r>
        <w:t xml:space="preserve">      "</w:t>
      </w:r>
      <w:proofErr w:type="spellStart"/>
      <w:r>
        <w:t>acceptedAnswer</w:t>
      </w:r>
      <w:proofErr w:type="spellEnd"/>
      <w:r>
        <w:t>": {</w:t>
      </w:r>
    </w:p>
    <w:p w14:paraId="262E9073" w14:textId="77777777" w:rsidR="0047321F" w:rsidRDefault="00000000">
      <w:r>
        <w:t xml:space="preserve">        "@type": "Answer",</w:t>
      </w:r>
    </w:p>
    <w:p w14:paraId="63684E03" w14:textId="77777777" w:rsidR="0047321F" w:rsidRDefault="00000000">
      <w:r>
        <w:t xml:space="preserve">        "text": "Our outdoor commercial fans are suitable for a wide range of industries, including manufacturing, warehouses, agriculture, construction, automotive, and many more. They provide effective cooling, ventilation, and air circulation solutions to enhance productivity, worker comfort, and overall operational efficiency."</w:t>
      </w:r>
    </w:p>
    <w:p w14:paraId="3385B8CF" w14:textId="77777777" w:rsidR="0047321F" w:rsidRDefault="00000000">
      <w:r>
        <w:t xml:space="preserve">      }</w:t>
      </w:r>
    </w:p>
    <w:p w14:paraId="2C0FB05F" w14:textId="77777777" w:rsidR="0047321F" w:rsidRDefault="00000000">
      <w:r>
        <w:t xml:space="preserve">    },</w:t>
      </w:r>
    </w:p>
    <w:p w14:paraId="70EDF7D0" w14:textId="77777777" w:rsidR="0047321F" w:rsidRDefault="00000000">
      <w:r>
        <w:t xml:space="preserve">    {</w:t>
      </w:r>
    </w:p>
    <w:p w14:paraId="7448D574" w14:textId="77777777" w:rsidR="0047321F" w:rsidRDefault="00000000">
      <w:r>
        <w:t xml:space="preserve">      "@type": "Question",</w:t>
      </w:r>
    </w:p>
    <w:p w14:paraId="2931BCC0" w14:textId="77777777" w:rsidR="0047321F" w:rsidRDefault="00000000">
      <w:r>
        <w:t xml:space="preserve">      "name": "Are Outdoor Industrial Fans Energy-Efficient?",</w:t>
      </w:r>
    </w:p>
    <w:p w14:paraId="7422E418" w14:textId="77777777" w:rsidR="0047321F" w:rsidRDefault="00000000">
      <w:r>
        <w:t xml:space="preserve">      "</w:t>
      </w:r>
      <w:proofErr w:type="spellStart"/>
      <w:r>
        <w:t>acceptedAnswer</w:t>
      </w:r>
      <w:proofErr w:type="spellEnd"/>
      <w:r>
        <w:t>": {</w:t>
      </w:r>
    </w:p>
    <w:p w14:paraId="79955E75" w14:textId="77777777" w:rsidR="0047321F" w:rsidRDefault="00000000">
      <w:r>
        <w:t xml:space="preserve">        "@type": "Answer",</w:t>
      </w:r>
    </w:p>
    <w:p w14:paraId="7255A483" w14:textId="77777777" w:rsidR="0047321F" w:rsidRDefault="00000000">
      <w:r>
        <w:t xml:space="preserve">        "text": "Hunter outdoor industrial fans are engineered with energy efficiency in mind. They utilize advanced motor technology and aerodynamic fan blades to maximize airflow while minimizing power consumption. This allows for substantial energy savings without compromising performance."</w:t>
      </w:r>
    </w:p>
    <w:p w14:paraId="5A953916" w14:textId="77777777" w:rsidR="0047321F" w:rsidRDefault="00000000">
      <w:r>
        <w:lastRenderedPageBreak/>
        <w:t xml:space="preserve">      }</w:t>
      </w:r>
    </w:p>
    <w:p w14:paraId="29BBF8CE" w14:textId="77777777" w:rsidR="0047321F" w:rsidRDefault="00000000">
      <w:r>
        <w:t xml:space="preserve">    }</w:t>
      </w:r>
    </w:p>
    <w:p w14:paraId="2B44BB52" w14:textId="77777777" w:rsidR="0047321F" w:rsidRDefault="00000000">
      <w:r>
        <w:t xml:space="preserve">  ]</w:t>
      </w:r>
    </w:p>
    <w:p w14:paraId="06D31362" w14:textId="77777777" w:rsidR="0047321F" w:rsidRDefault="00000000">
      <w:r>
        <w:t>}</w:t>
      </w:r>
    </w:p>
    <w:p w14:paraId="6A9B3ADD" w14:textId="77777777" w:rsidR="0047321F" w:rsidRDefault="0047321F"/>
    <w:p w14:paraId="602E2D30" w14:textId="77777777" w:rsidR="0047321F" w:rsidRDefault="0047321F"/>
    <w:p w14:paraId="668882C5" w14:textId="77777777" w:rsidR="0047321F" w:rsidRDefault="0047321F"/>
    <w:p w14:paraId="1E0DB4D5" w14:textId="77777777" w:rsidR="0047321F" w:rsidRDefault="0047321F"/>
    <w:p w14:paraId="0EDF0D20" w14:textId="77777777" w:rsidR="0047321F" w:rsidRDefault="0047321F"/>
    <w:p w14:paraId="1E072B84" w14:textId="77777777" w:rsidR="0047321F" w:rsidRDefault="0047321F"/>
    <w:p w14:paraId="141D24D9" w14:textId="77777777" w:rsidR="0047321F" w:rsidRDefault="0047321F"/>
    <w:p w14:paraId="3D1B4DA8" w14:textId="77777777" w:rsidR="0047321F" w:rsidRDefault="0047321F"/>
    <w:p w14:paraId="5B7F020B" w14:textId="77777777" w:rsidR="0047321F" w:rsidRDefault="0047321F"/>
    <w:p w14:paraId="327E3BEF" w14:textId="77777777" w:rsidR="0047321F" w:rsidRDefault="0047321F"/>
    <w:sectPr w:rsidR="0047321F">
      <w:headerReference w:type="default" r:id="rId41"/>
      <w:footerReference w:type="default" r:id="rId4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Kinnison, Brad" w:date="2023-07-24T13:29:00Z" w:initials="KB">
    <w:p w14:paraId="073398F3" w14:textId="77777777" w:rsidR="00C653C0" w:rsidRDefault="00C653C0" w:rsidP="00F9243B">
      <w:pPr>
        <w:pStyle w:val="CommentText"/>
      </w:pPr>
      <w:r>
        <w:rPr>
          <w:rStyle w:val="CommentReference"/>
        </w:rPr>
        <w:annotationRef/>
      </w:r>
      <w:r>
        <w:t>Is this heading left in by mistake?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339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8FB4D" w16cex:dateUtc="2023-07-24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3398F3" w16cid:durableId="2868FB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E34D5" w14:textId="77777777" w:rsidR="00976771" w:rsidRDefault="00976771">
      <w:pPr>
        <w:spacing w:line="240" w:lineRule="auto"/>
      </w:pPr>
      <w:r>
        <w:separator/>
      </w:r>
    </w:p>
  </w:endnote>
  <w:endnote w:type="continuationSeparator" w:id="0">
    <w:p w14:paraId="7AC320B4" w14:textId="77777777" w:rsidR="00976771" w:rsidRDefault="00976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0398" w14:textId="77777777" w:rsidR="0047321F" w:rsidRDefault="00000000">
    <w:pPr>
      <w:rPr>
        <w:i/>
        <w:color w:val="E3920E"/>
        <w:sz w:val="20"/>
        <w:szCs w:val="20"/>
      </w:rPr>
    </w:pPr>
    <w:r>
      <w:rPr>
        <w:i/>
        <w:color w:val="E3920E"/>
        <w:sz w:val="20"/>
        <w:szCs w:val="20"/>
      </w:rPr>
      <w:t xml:space="preserve">Client: Hunter Industrial </w:t>
    </w:r>
  </w:p>
  <w:p w14:paraId="3F48BB81" w14:textId="77777777" w:rsidR="0047321F" w:rsidRDefault="00000000">
    <w:pPr>
      <w:rPr>
        <w:i/>
        <w:color w:val="E3920E"/>
        <w:sz w:val="20"/>
        <w:szCs w:val="20"/>
      </w:rPr>
    </w:pPr>
    <w:r>
      <w:rPr>
        <w:i/>
        <w:color w:val="E3920E"/>
        <w:sz w:val="20"/>
        <w:szCs w:val="20"/>
      </w:rPr>
      <w:t xml:space="preserve">Document: Outdoor Fans LP </w:t>
    </w:r>
  </w:p>
  <w:p w14:paraId="644E232C" w14:textId="77777777" w:rsidR="0047321F" w:rsidRDefault="00000000">
    <w:pPr>
      <w:rPr>
        <w:i/>
        <w:color w:val="E3920E"/>
        <w:sz w:val="20"/>
        <w:szCs w:val="20"/>
      </w:rPr>
    </w:pPr>
    <w:r>
      <w:rPr>
        <w:i/>
        <w:color w:val="E3920E"/>
        <w:sz w:val="20"/>
        <w:szCs w:val="20"/>
      </w:rPr>
      <w:t>Version: 1</w:t>
    </w:r>
  </w:p>
  <w:p w14:paraId="24A82AA0" w14:textId="77777777" w:rsidR="0047321F" w:rsidRDefault="00000000">
    <w:pPr>
      <w:rPr>
        <w:i/>
        <w:color w:val="E3920E"/>
        <w:sz w:val="20"/>
        <w:szCs w:val="20"/>
      </w:rPr>
    </w:pPr>
    <w:r>
      <w:rPr>
        <w:i/>
        <w:color w:val="E3920E"/>
        <w:sz w:val="20"/>
        <w:szCs w:val="20"/>
      </w:rPr>
      <w:t>Last edited: July 2023</w:t>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fldChar w:fldCharType="begin"/>
    </w:r>
    <w:r>
      <w:rPr>
        <w:i/>
        <w:color w:val="E3920E"/>
        <w:sz w:val="20"/>
        <w:szCs w:val="20"/>
      </w:rPr>
      <w:instrText>PAGE</w:instrText>
    </w:r>
    <w:r>
      <w:rPr>
        <w:i/>
        <w:color w:val="E3920E"/>
        <w:sz w:val="20"/>
        <w:szCs w:val="20"/>
      </w:rPr>
      <w:fldChar w:fldCharType="separate"/>
    </w:r>
    <w:r w:rsidR="00C7682E">
      <w:rPr>
        <w:i/>
        <w:noProof/>
        <w:color w:val="E3920E"/>
        <w:sz w:val="20"/>
        <w:szCs w:val="20"/>
      </w:rPr>
      <w:t>1</w:t>
    </w:r>
    <w:r>
      <w:rPr>
        <w:i/>
        <w:color w:val="E3920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B6B6" w14:textId="77777777" w:rsidR="00976771" w:rsidRDefault="00976771">
      <w:pPr>
        <w:spacing w:line="240" w:lineRule="auto"/>
      </w:pPr>
      <w:r>
        <w:separator/>
      </w:r>
    </w:p>
  </w:footnote>
  <w:footnote w:type="continuationSeparator" w:id="0">
    <w:p w14:paraId="46DF079B" w14:textId="77777777" w:rsidR="00976771" w:rsidRDefault="00976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E249" w14:textId="77777777" w:rsidR="0047321F" w:rsidRDefault="0047321F">
    <w:pPr>
      <w:ind w:left="-720" w:firstLine="630"/>
      <w:rPr>
        <w:b/>
        <w:color w:val="E3920E"/>
      </w:rPr>
    </w:pPr>
  </w:p>
  <w:p w14:paraId="4D30F90A" w14:textId="77777777" w:rsidR="0047321F" w:rsidRDefault="00000000">
    <w:pPr>
      <w:ind w:left="-720" w:firstLine="630"/>
    </w:pPr>
    <w:r>
      <w:rPr>
        <w:noProof/>
      </w:rPr>
      <w:drawing>
        <wp:inline distT="114300" distB="114300" distL="114300" distR="114300" wp14:anchorId="466B6496" wp14:editId="20FEB8D1">
          <wp:extent cx="1681163" cy="342900"/>
          <wp:effectExtent l="0" t="0" r="0" b="0"/>
          <wp:docPr id="4" name="image1.gif" descr="logo.gif"/>
          <wp:cNvGraphicFramePr/>
          <a:graphic xmlns:a="http://schemas.openxmlformats.org/drawingml/2006/main">
            <a:graphicData uri="http://schemas.openxmlformats.org/drawingml/2006/picture">
              <pic:pic xmlns:pic="http://schemas.openxmlformats.org/drawingml/2006/picture">
                <pic:nvPicPr>
                  <pic:cNvPr id="0" name="image1.gif" descr="logo.gif"/>
                  <pic:cNvPicPr preferRelativeResize="0"/>
                </pic:nvPicPr>
                <pic:blipFill>
                  <a:blip r:embed="rId1"/>
                  <a:srcRect/>
                  <a:stretch>
                    <a:fillRect/>
                  </a:stretch>
                </pic:blipFill>
                <pic:spPr>
                  <a:xfrm>
                    <a:off x="0" y="0"/>
                    <a:ext cx="1681163" cy="342900"/>
                  </a:xfrm>
                  <a:prstGeom prst="rect">
                    <a:avLst/>
                  </a:prstGeom>
                  <a:ln/>
                </pic:spPr>
              </pic:pic>
            </a:graphicData>
          </a:graphic>
        </wp:inline>
      </w:drawing>
    </w:r>
    <w:r>
      <w:t xml:space="preserve">    </w:t>
    </w:r>
  </w:p>
  <w:p w14:paraId="6ACECB79" w14:textId="77777777" w:rsidR="0047321F" w:rsidRDefault="00000000">
    <w:pPr>
      <w:ind w:left="-720" w:firstLine="630"/>
      <w:rPr>
        <w:b/>
        <w:color w:val="E3920E"/>
      </w:rPr>
    </w:pPr>
    <w:r>
      <w:rPr>
        <w:b/>
        <w:color w:val="E3920E"/>
      </w:rPr>
      <w:t>Hunter Industrial - Outdoor Fans LP - July 2023</w:t>
    </w:r>
  </w:p>
  <w:p w14:paraId="1A60CECE" w14:textId="77777777" w:rsidR="0047321F" w:rsidRDefault="0047321F">
    <w:pPr>
      <w:ind w:left="-720" w:firstLine="630"/>
      <w:rPr>
        <w:b/>
        <w:color w:val="E3920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B26"/>
    <w:multiLevelType w:val="multilevel"/>
    <w:tmpl w:val="860E3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642608"/>
    <w:multiLevelType w:val="multilevel"/>
    <w:tmpl w:val="78585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3344329">
    <w:abstractNumId w:val="0"/>
  </w:num>
  <w:num w:numId="2" w16cid:durableId="10646481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nison, Brad">
    <w15:presenceInfo w15:providerId="AD" w15:userId="S::bkinnison@hunterfan.com::3d6f6432-bd3e-4fc8-8fb8-c8bf8165b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1F"/>
    <w:rsid w:val="003A0312"/>
    <w:rsid w:val="0045282D"/>
    <w:rsid w:val="0047321F"/>
    <w:rsid w:val="006C2606"/>
    <w:rsid w:val="006F2BA9"/>
    <w:rsid w:val="00976771"/>
    <w:rsid w:val="00B44CE3"/>
    <w:rsid w:val="00C653C0"/>
    <w:rsid w:val="00C7682E"/>
    <w:rsid w:val="00E268CB"/>
    <w:rsid w:val="00F4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788F"/>
  <w15:docId w15:val="{08F77191-DE18-4A90-9CDE-9E88C478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C7682E"/>
    <w:pPr>
      <w:spacing w:line="240" w:lineRule="auto"/>
    </w:pPr>
  </w:style>
  <w:style w:type="character" w:styleId="CommentReference">
    <w:name w:val="annotation reference"/>
    <w:basedOn w:val="DefaultParagraphFont"/>
    <w:uiPriority w:val="99"/>
    <w:semiHidden/>
    <w:unhideWhenUsed/>
    <w:rsid w:val="00C653C0"/>
    <w:rPr>
      <w:sz w:val="16"/>
      <w:szCs w:val="16"/>
    </w:rPr>
  </w:style>
  <w:style w:type="paragraph" w:styleId="CommentText">
    <w:name w:val="annotation text"/>
    <w:basedOn w:val="Normal"/>
    <w:link w:val="CommentTextChar"/>
    <w:uiPriority w:val="99"/>
    <w:unhideWhenUsed/>
    <w:rsid w:val="00C653C0"/>
    <w:pPr>
      <w:spacing w:line="240" w:lineRule="auto"/>
    </w:pPr>
    <w:rPr>
      <w:sz w:val="20"/>
      <w:szCs w:val="20"/>
    </w:rPr>
  </w:style>
  <w:style w:type="character" w:customStyle="1" w:styleId="CommentTextChar">
    <w:name w:val="Comment Text Char"/>
    <w:basedOn w:val="DefaultParagraphFont"/>
    <w:link w:val="CommentText"/>
    <w:uiPriority w:val="99"/>
    <w:rsid w:val="00C653C0"/>
    <w:rPr>
      <w:sz w:val="20"/>
      <w:szCs w:val="20"/>
    </w:rPr>
  </w:style>
  <w:style w:type="paragraph" w:styleId="CommentSubject">
    <w:name w:val="annotation subject"/>
    <w:basedOn w:val="CommentText"/>
    <w:next w:val="CommentText"/>
    <w:link w:val="CommentSubjectChar"/>
    <w:uiPriority w:val="99"/>
    <w:semiHidden/>
    <w:unhideWhenUsed/>
    <w:rsid w:val="00C653C0"/>
    <w:rPr>
      <w:b/>
      <w:bCs/>
    </w:rPr>
  </w:style>
  <w:style w:type="character" w:customStyle="1" w:styleId="CommentSubjectChar">
    <w:name w:val="Comment Subject Char"/>
    <w:basedOn w:val="CommentTextChar"/>
    <w:link w:val="CommentSubject"/>
    <w:uiPriority w:val="99"/>
    <w:semiHidden/>
    <w:rsid w:val="00C653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ndustrialfans.hunterfan.com/pages/agriculture" TargetMode="External"/><Relationship Id="rId18" Type="http://schemas.openxmlformats.org/officeDocument/2006/relationships/hyperlink" Target="https://industrialfans.hunterfan.com/products/titan-fan" TargetMode="External"/><Relationship Id="rId26" Type="http://schemas.openxmlformats.org/officeDocument/2006/relationships/image" Target="media/image1.png"/><Relationship Id="rId39" Type="http://schemas.openxmlformats.org/officeDocument/2006/relationships/hyperlink" Target="https://industrialfans.hunterfan.com/blogs/hunter-industrial-blog/industrial-hvls-barn-ceiling-fans-for-livestock-and-agriculture" TargetMode="External"/><Relationship Id="rId21" Type="http://schemas.openxmlformats.org/officeDocument/2006/relationships/hyperlink" Target="https://industrialfans.hunterfan.com/products/eco-fan" TargetMode="External"/><Relationship Id="rId34" Type="http://schemas.openxmlformats.org/officeDocument/2006/relationships/hyperlink" Target="https://cdn.shopify.com/s/files/1/0555/5434/3079/files/Hunter_Industrial_Warranty_Statement_2022_2.pdf?v=1662491932" TargetMode="External"/><Relationship Id="rId42" Type="http://schemas.openxmlformats.org/officeDocument/2006/relationships/footer" Target="footer1.xml"/><Relationship Id="rId7" Type="http://schemas.openxmlformats.org/officeDocument/2006/relationships/hyperlink" Target="https://industrialfans.hunterfan.com/collections/industrial-hvls-fans" TargetMode="External"/><Relationship Id="rId2" Type="http://schemas.openxmlformats.org/officeDocument/2006/relationships/styles" Target="styles.xml"/><Relationship Id="rId16" Type="http://schemas.openxmlformats.org/officeDocument/2006/relationships/hyperlink" Target="https://dbpedia.org/page/Amphitheatre" TargetMode="External"/><Relationship Id="rId29" Type="http://schemas.openxmlformats.org/officeDocument/2006/relationships/hyperlink" Target="https://industrialfans.hunterfan.com/collections/industrial-hvls-fa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ustrialfans.hunterfan.com/pages/warehouse" TargetMode="External"/><Relationship Id="rId24" Type="http://schemas.openxmlformats.org/officeDocument/2006/relationships/hyperlink" Target="https://industrialfans.hunterfan.com/products/trak" TargetMode="External"/><Relationship Id="rId32" Type="http://schemas.microsoft.com/office/2016/09/relationships/commentsIds" Target="commentsIds.xml"/><Relationship Id="rId37" Type="http://schemas.openxmlformats.org/officeDocument/2006/relationships/image" Target="media/image2.png"/><Relationship Id="rId40" Type="http://schemas.openxmlformats.org/officeDocument/2006/relationships/hyperlink" Target="https://industrialfans.hunterfan.com/blogs/hunter-industrial-blog/best-fans-for-grow-room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hrs.upenn.edu/health-safety/lab-safety/chemical-hygiene-plan/standard-operating-procedures/sop-hazardous-and" TargetMode="External"/><Relationship Id="rId23" Type="http://schemas.openxmlformats.org/officeDocument/2006/relationships/hyperlink" Target="https://industrialfans.hunterfan.com/products/xp-fan" TargetMode="External"/><Relationship Id="rId28" Type="http://schemas.openxmlformats.org/officeDocument/2006/relationships/hyperlink" Target="https://industrialfans.hunterfan.com/collections/industrial-hvls-fans" TargetMode="External"/><Relationship Id="rId36" Type="http://schemas.openxmlformats.org/officeDocument/2006/relationships/hyperlink" Target="https://industrialfans.hunterfan.com/pages/hunter-service" TargetMode="External"/><Relationship Id="rId10" Type="http://schemas.openxmlformats.org/officeDocument/2006/relationships/hyperlink" Target="https://industrialfans.hunterfan.com/pages/warehouse" TargetMode="External"/><Relationship Id="rId19" Type="http://schemas.openxmlformats.org/officeDocument/2006/relationships/hyperlink" Target="https://industrialfans.hunterfan.com/products/titan-fan" TargetMode="External"/><Relationship Id="rId31" Type="http://schemas.microsoft.com/office/2011/relationships/commentsExtended" Target="commentsExtended.xm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industrialfans.hunterfan.com/pages/agriculture" TargetMode="External"/><Relationship Id="rId14" Type="http://schemas.openxmlformats.org/officeDocument/2006/relationships/hyperlink" Target="https://industrialfans.hunterfan.com/pages/agriculture" TargetMode="External"/><Relationship Id="rId22" Type="http://schemas.openxmlformats.org/officeDocument/2006/relationships/hyperlink" Target="https://industrialfans.hunterfan.com/products/xp-fan" TargetMode="External"/><Relationship Id="rId27" Type="http://schemas.openxmlformats.org/officeDocument/2006/relationships/hyperlink" Target="https://industrialfans.hunterfan.com/pages/contact-us" TargetMode="External"/><Relationship Id="rId30" Type="http://schemas.openxmlformats.org/officeDocument/2006/relationships/comments" Target="comments.xml"/><Relationship Id="rId35" Type="http://schemas.openxmlformats.org/officeDocument/2006/relationships/hyperlink" Target="https://industrialfans.hunterfan.com/pages/hunter-service" TargetMode="External"/><Relationship Id="rId43" Type="http://schemas.openxmlformats.org/officeDocument/2006/relationships/fontTable" Target="fontTable.xml"/><Relationship Id="rId8" Type="http://schemas.openxmlformats.org/officeDocument/2006/relationships/hyperlink" Target="https://industrialfans.hunterfan.com/pages/restaurants" TargetMode="External"/><Relationship Id="rId3" Type="http://schemas.openxmlformats.org/officeDocument/2006/relationships/settings" Target="settings.xml"/><Relationship Id="rId12" Type="http://schemas.openxmlformats.org/officeDocument/2006/relationships/hyperlink" Target="https://industrialfans.hunterfan.com/pages/warehouse" TargetMode="External"/><Relationship Id="rId17" Type="http://schemas.openxmlformats.org/officeDocument/2006/relationships/hyperlink" Target="https://industrialfans.hunterfan.com/pages/restaurants" TargetMode="External"/><Relationship Id="rId25" Type="http://schemas.openxmlformats.org/officeDocument/2006/relationships/hyperlink" Target="https://industrialfans.hunterfan.com/products/jan-fan" TargetMode="External"/><Relationship Id="rId33" Type="http://schemas.microsoft.com/office/2018/08/relationships/commentsExtensible" Target="commentsExtensible.xml"/><Relationship Id="rId38" Type="http://schemas.openxmlformats.org/officeDocument/2006/relationships/hyperlink" Target="https://industrialfans.hunterfan.com/blogs/hunter-industrial-blog/large-hvls-outdoor-industrial-fans-reduce-the-effects-of-heat-and-humidity-in-stadiums-sports-venues" TargetMode="External"/><Relationship Id="rId20" Type="http://schemas.openxmlformats.org/officeDocument/2006/relationships/hyperlink" Target="https://industrialfans.hunterfan.com/products/eco-fan"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10</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Kinnison, Brad</cp:lastModifiedBy>
  <cp:revision>5</cp:revision>
  <dcterms:created xsi:type="dcterms:W3CDTF">2023-07-24T15:50:00Z</dcterms:created>
  <dcterms:modified xsi:type="dcterms:W3CDTF">2023-07-26T14:44:00Z</dcterms:modified>
</cp:coreProperties>
</file>