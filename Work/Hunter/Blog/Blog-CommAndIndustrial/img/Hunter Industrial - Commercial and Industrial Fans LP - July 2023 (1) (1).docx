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B1FDA" w14:textId="77777777" w:rsidR="00425E8A" w:rsidRDefault="00000000">
      <w:r>
        <w:rPr>
          <w:b/>
          <w:color w:val="005E85"/>
          <w:u w:val="single"/>
        </w:rPr>
        <w:t>Primary Keyword(s)</w:t>
      </w:r>
    </w:p>
    <w:p w14:paraId="0DD1D0BB" w14:textId="77777777" w:rsidR="00425E8A" w:rsidRDefault="00000000">
      <w:r>
        <w:t>Commercial Fans - 1,700</w:t>
      </w:r>
    </w:p>
    <w:p w14:paraId="454143F1" w14:textId="77777777" w:rsidR="00425E8A" w:rsidRDefault="00000000">
      <w:r>
        <w:t>Industrial Fans - 7,100</w:t>
      </w:r>
    </w:p>
    <w:p w14:paraId="73D83C41" w14:textId="77777777" w:rsidR="00425E8A" w:rsidRDefault="00425E8A"/>
    <w:p w14:paraId="498C834C" w14:textId="77777777" w:rsidR="00425E8A" w:rsidRDefault="00000000">
      <w:r>
        <w:rPr>
          <w:b/>
          <w:color w:val="005E85"/>
          <w:u w:val="single"/>
        </w:rPr>
        <w:t>Secondary Keyword(s)</w:t>
      </w:r>
    </w:p>
    <w:p w14:paraId="2E95D3DA" w14:textId="77777777" w:rsidR="00425E8A" w:rsidRDefault="00000000">
      <w:r>
        <w:t>big shop fans - 700</w:t>
      </w:r>
    </w:p>
    <w:p w14:paraId="44ED127C" w14:textId="77777777" w:rsidR="00425E8A" w:rsidRDefault="00000000">
      <w:r>
        <w:t>large industrial fans - 600</w:t>
      </w:r>
    </w:p>
    <w:p w14:paraId="55EAF30A" w14:textId="77777777" w:rsidR="00425E8A" w:rsidRDefault="00000000">
      <w:r>
        <w:t xml:space="preserve">small industrial fan - 250 </w:t>
      </w:r>
    </w:p>
    <w:p w14:paraId="317AB83A" w14:textId="77777777" w:rsidR="00425E8A" w:rsidRDefault="00000000">
      <w:r>
        <w:t>big industrial fans - 350</w:t>
      </w:r>
    </w:p>
    <w:p w14:paraId="4BFA4AA2" w14:textId="77777777" w:rsidR="00425E8A" w:rsidRDefault="00000000">
      <w:r>
        <w:t>heavy-duty industrial fan - 400</w:t>
      </w:r>
    </w:p>
    <w:p w14:paraId="5C0E0037" w14:textId="77777777" w:rsidR="00425E8A" w:rsidRDefault="00000000">
      <w:r>
        <w:t xml:space="preserve">industrial ceiling fans - 3,800 </w:t>
      </w:r>
    </w:p>
    <w:p w14:paraId="202B363E" w14:textId="77777777" w:rsidR="00425E8A" w:rsidRDefault="00425E8A"/>
    <w:p w14:paraId="34CCB075" w14:textId="77777777" w:rsidR="00425E8A" w:rsidRDefault="00425E8A">
      <w:pPr>
        <w:rPr>
          <w:rFonts w:ascii="Arial" w:eastAsia="Arial" w:hAnsi="Arial" w:cs="Arial"/>
          <w:sz w:val="22"/>
          <w:szCs w:val="22"/>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365"/>
      </w:tblGrid>
      <w:tr w:rsidR="00425E8A" w14:paraId="506DCEF4" w14:textId="77777777">
        <w:trPr>
          <w:trHeight w:val="601"/>
        </w:trPr>
        <w:tc>
          <w:tcPr>
            <w:tcW w:w="1995" w:type="dxa"/>
            <w:tcBorders>
              <w:top w:val="single" w:sz="8" w:space="0" w:color="666666"/>
              <w:left w:val="single" w:sz="8" w:space="0" w:color="666666"/>
              <w:bottom w:val="single" w:sz="8" w:space="0" w:color="666666"/>
              <w:right w:val="single" w:sz="8" w:space="0" w:color="666666"/>
            </w:tcBorders>
            <w:shd w:val="clear" w:color="auto" w:fill="0E6E92"/>
            <w:tcMar>
              <w:top w:w="100" w:type="dxa"/>
              <w:left w:w="100" w:type="dxa"/>
              <w:bottom w:w="100" w:type="dxa"/>
              <w:right w:w="100" w:type="dxa"/>
            </w:tcMar>
          </w:tcPr>
          <w:p w14:paraId="2B9A3A5E" w14:textId="77777777" w:rsidR="00425E8A" w:rsidRDefault="00000000">
            <w:pPr>
              <w:widowControl w:val="0"/>
              <w:spacing w:line="240" w:lineRule="auto"/>
              <w:rPr>
                <w:b/>
                <w:color w:val="FFFFFF"/>
              </w:rPr>
            </w:pPr>
            <w:r>
              <w:rPr>
                <w:b/>
                <w:color w:val="FFFFFF"/>
              </w:rPr>
              <w:t>Title:</w:t>
            </w:r>
          </w:p>
        </w:tc>
        <w:tc>
          <w:tcPr>
            <w:tcW w:w="7365" w:type="dxa"/>
            <w:tcBorders>
              <w:top w:val="single" w:sz="8" w:space="0" w:color="666666"/>
              <w:left w:val="single" w:sz="8" w:space="0" w:color="666666"/>
              <w:bottom w:val="single" w:sz="8" w:space="0" w:color="666666"/>
              <w:right w:val="single" w:sz="8" w:space="0" w:color="666666"/>
            </w:tcBorders>
            <w:shd w:val="clear" w:color="auto" w:fill="EFEFEF"/>
            <w:tcMar>
              <w:top w:w="100" w:type="dxa"/>
              <w:left w:w="100" w:type="dxa"/>
              <w:bottom w:w="100" w:type="dxa"/>
              <w:right w:w="100" w:type="dxa"/>
            </w:tcMar>
          </w:tcPr>
          <w:p w14:paraId="56BDF506" w14:textId="77777777" w:rsidR="00425E8A" w:rsidRDefault="00000000">
            <w:r>
              <w:rPr>
                <w:highlight w:val="yellow"/>
              </w:rPr>
              <w:t>Large Industrial Ceiling Fans</w:t>
            </w:r>
            <w:r>
              <w:t xml:space="preserve"> | Quote </w:t>
            </w:r>
            <w:r>
              <w:rPr>
                <w:highlight w:val="yellow"/>
              </w:rPr>
              <w:t>Big &amp; Small Commercial Fans</w:t>
            </w:r>
            <w:r>
              <w:t xml:space="preserve"> - Hunter Fans</w:t>
            </w:r>
          </w:p>
        </w:tc>
      </w:tr>
      <w:tr w:rsidR="00425E8A" w14:paraId="5FAF2E69" w14:textId="77777777">
        <w:trPr>
          <w:trHeight w:val="601"/>
        </w:trPr>
        <w:tc>
          <w:tcPr>
            <w:tcW w:w="1995" w:type="dxa"/>
            <w:tcBorders>
              <w:top w:val="single" w:sz="8" w:space="0" w:color="666666"/>
              <w:left w:val="single" w:sz="8" w:space="0" w:color="666666"/>
              <w:bottom w:val="single" w:sz="8" w:space="0" w:color="666666"/>
              <w:right w:val="single" w:sz="8" w:space="0" w:color="666666"/>
            </w:tcBorders>
            <w:shd w:val="clear" w:color="auto" w:fill="4DAF40"/>
            <w:tcMar>
              <w:top w:w="100" w:type="dxa"/>
              <w:left w:w="100" w:type="dxa"/>
              <w:bottom w:w="100" w:type="dxa"/>
              <w:right w:w="100" w:type="dxa"/>
            </w:tcMar>
          </w:tcPr>
          <w:p w14:paraId="1FA95670" w14:textId="77777777" w:rsidR="00425E8A" w:rsidRDefault="00000000">
            <w:pPr>
              <w:widowControl w:val="0"/>
              <w:spacing w:line="240" w:lineRule="auto"/>
              <w:rPr>
                <w:b/>
                <w:color w:val="FFFFFF"/>
              </w:rPr>
            </w:pPr>
            <w:r>
              <w:rPr>
                <w:b/>
                <w:color w:val="FFFFFF"/>
              </w:rPr>
              <w:t>Recommended Meta Description:</w:t>
            </w:r>
          </w:p>
        </w:tc>
        <w:tc>
          <w:tcPr>
            <w:tcW w:w="7365" w:type="dxa"/>
            <w:tcBorders>
              <w:top w:val="single" w:sz="8" w:space="0" w:color="666666"/>
              <w:left w:val="single" w:sz="8" w:space="0" w:color="666666"/>
              <w:bottom w:val="single" w:sz="8" w:space="0" w:color="666666"/>
              <w:right w:val="single" w:sz="8" w:space="0" w:color="666666"/>
            </w:tcBorders>
            <w:shd w:val="clear" w:color="auto" w:fill="EFEFEF"/>
            <w:tcMar>
              <w:top w:w="100" w:type="dxa"/>
              <w:left w:w="100" w:type="dxa"/>
              <w:bottom w:w="100" w:type="dxa"/>
              <w:right w:w="100" w:type="dxa"/>
            </w:tcMar>
          </w:tcPr>
          <w:p w14:paraId="3E65BA77" w14:textId="77777777" w:rsidR="00425E8A" w:rsidRDefault="00000000">
            <w:r>
              <w:t xml:space="preserve">Order </w:t>
            </w:r>
            <w:r>
              <w:rPr>
                <w:highlight w:val="yellow"/>
              </w:rPr>
              <w:t>industrial fans</w:t>
            </w:r>
            <w:r>
              <w:t xml:space="preserve"> from Hunter Fans. Our </w:t>
            </w:r>
            <w:r>
              <w:rPr>
                <w:highlight w:val="yellow"/>
              </w:rPr>
              <w:t>industrial ceiling fans</w:t>
            </w:r>
            <w:r>
              <w:t xml:space="preserve"> are built to withstand demanding environments and provide powerful airflow for effective cooling. Shop </w:t>
            </w:r>
            <w:r>
              <w:rPr>
                <w:highlight w:val="yellow"/>
              </w:rPr>
              <w:t>commercial fans</w:t>
            </w:r>
            <w:r>
              <w:t xml:space="preserve"> from Hunter Fans.</w:t>
            </w:r>
          </w:p>
        </w:tc>
      </w:tr>
      <w:tr w:rsidR="00425E8A" w14:paraId="640B8E76" w14:textId="77777777">
        <w:trPr>
          <w:trHeight w:val="601"/>
        </w:trPr>
        <w:tc>
          <w:tcPr>
            <w:tcW w:w="1995" w:type="dxa"/>
            <w:tcBorders>
              <w:top w:val="single" w:sz="8" w:space="0" w:color="666666"/>
              <w:left w:val="single" w:sz="8" w:space="0" w:color="666666"/>
              <w:bottom w:val="single" w:sz="8" w:space="0" w:color="666666"/>
              <w:right w:val="single" w:sz="8" w:space="0" w:color="666666"/>
            </w:tcBorders>
            <w:shd w:val="clear" w:color="auto" w:fill="0E6E92"/>
            <w:tcMar>
              <w:top w:w="100" w:type="dxa"/>
              <w:left w:w="100" w:type="dxa"/>
              <w:bottom w:w="100" w:type="dxa"/>
              <w:right w:w="100" w:type="dxa"/>
            </w:tcMar>
          </w:tcPr>
          <w:p w14:paraId="5E946169" w14:textId="77777777" w:rsidR="00425E8A" w:rsidRDefault="00000000">
            <w:pPr>
              <w:widowControl w:val="0"/>
              <w:spacing w:line="240" w:lineRule="auto"/>
              <w:rPr>
                <w:b/>
                <w:color w:val="FFFFFF"/>
              </w:rPr>
            </w:pPr>
            <w:r>
              <w:rPr>
                <w:b/>
                <w:color w:val="FFFFFF"/>
              </w:rPr>
              <w:t>H1:</w:t>
            </w:r>
          </w:p>
        </w:tc>
        <w:tc>
          <w:tcPr>
            <w:tcW w:w="7365" w:type="dxa"/>
            <w:tcBorders>
              <w:top w:val="single" w:sz="8" w:space="0" w:color="666666"/>
              <w:left w:val="single" w:sz="8" w:space="0" w:color="666666"/>
              <w:bottom w:val="single" w:sz="8" w:space="0" w:color="666666"/>
              <w:right w:val="single" w:sz="8" w:space="0" w:color="666666"/>
            </w:tcBorders>
            <w:shd w:val="clear" w:color="auto" w:fill="EFEFEF"/>
            <w:tcMar>
              <w:top w:w="100" w:type="dxa"/>
              <w:left w:w="100" w:type="dxa"/>
              <w:bottom w:w="100" w:type="dxa"/>
              <w:right w:w="100" w:type="dxa"/>
            </w:tcMar>
          </w:tcPr>
          <w:p w14:paraId="7D69EF3A" w14:textId="77777777" w:rsidR="00425E8A" w:rsidRDefault="00000000">
            <w:pPr>
              <w:rPr>
                <w:highlight w:val="yellow"/>
              </w:rPr>
            </w:pPr>
            <w:r>
              <w:rPr>
                <w:highlight w:val="yellow"/>
              </w:rPr>
              <w:t>Commercial &amp; Industrial Ceiling Fans</w:t>
            </w:r>
          </w:p>
        </w:tc>
      </w:tr>
      <w:tr w:rsidR="00425E8A" w14:paraId="4640866F" w14:textId="77777777">
        <w:trPr>
          <w:trHeight w:val="601"/>
        </w:trPr>
        <w:tc>
          <w:tcPr>
            <w:tcW w:w="1995" w:type="dxa"/>
            <w:tcBorders>
              <w:top w:val="single" w:sz="8" w:space="0" w:color="666666"/>
              <w:left w:val="single" w:sz="8" w:space="0" w:color="666666"/>
              <w:bottom w:val="single" w:sz="8" w:space="0" w:color="666666"/>
              <w:right w:val="single" w:sz="8" w:space="0" w:color="666666"/>
            </w:tcBorders>
            <w:shd w:val="clear" w:color="auto" w:fill="4DAF40"/>
            <w:tcMar>
              <w:top w:w="100" w:type="dxa"/>
              <w:left w:w="100" w:type="dxa"/>
              <w:bottom w:w="100" w:type="dxa"/>
              <w:right w:w="100" w:type="dxa"/>
            </w:tcMar>
          </w:tcPr>
          <w:p w14:paraId="2A653197" w14:textId="77777777" w:rsidR="00425E8A" w:rsidRDefault="00000000">
            <w:pPr>
              <w:widowControl w:val="0"/>
              <w:spacing w:line="240" w:lineRule="auto"/>
              <w:rPr>
                <w:b/>
                <w:color w:val="FFFFFF"/>
              </w:rPr>
            </w:pPr>
            <w:r>
              <w:rPr>
                <w:b/>
                <w:color w:val="FFFFFF"/>
              </w:rPr>
              <w:t>URL Path:</w:t>
            </w:r>
          </w:p>
        </w:tc>
        <w:tc>
          <w:tcPr>
            <w:tcW w:w="7365" w:type="dxa"/>
            <w:tcBorders>
              <w:top w:val="single" w:sz="8" w:space="0" w:color="666666"/>
              <w:left w:val="single" w:sz="8" w:space="0" w:color="666666"/>
              <w:bottom w:val="single" w:sz="8" w:space="0" w:color="666666"/>
              <w:right w:val="single" w:sz="8" w:space="0" w:color="666666"/>
            </w:tcBorders>
            <w:shd w:val="clear" w:color="auto" w:fill="EFEFEF"/>
            <w:tcMar>
              <w:top w:w="100" w:type="dxa"/>
              <w:left w:w="100" w:type="dxa"/>
              <w:bottom w:w="100" w:type="dxa"/>
              <w:right w:w="100" w:type="dxa"/>
            </w:tcMar>
          </w:tcPr>
          <w:p w14:paraId="072C36D7" w14:textId="77777777" w:rsidR="00425E8A" w:rsidRDefault="00000000">
            <w:r>
              <w:t>/large-commercial-and-industrial-ceiling-fans/</w:t>
            </w:r>
          </w:p>
        </w:tc>
      </w:tr>
      <w:tr w:rsidR="00425E8A" w14:paraId="78362AFE" w14:textId="77777777">
        <w:trPr>
          <w:trHeight w:val="601"/>
        </w:trPr>
        <w:tc>
          <w:tcPr>
            <w:tcW w:w="1995" w:type="dxa"/>
            <w:tcBorders>
              <w:top w:val="single" w:sz="8" w:space="0" w:color="666666"/>
              <w:left w:val="single" w:sz="8" w:space="0" w:color="666666"/>
              <w:bottom w:val="single" w:sz="8" w:space="0" w:color="666666"/>
              <w:right w:val="single" w:sz="8" w:space="0" w:color="666666"/>
            </w:tcBorders>
            <w:shd w:val="clear" w:color="auto" w:fill="0E6E92"/>
            <w:tcMar>
              <w:top w:w="100" w:type="dxa"/>
              <w:left w:w="100" w:type="dxa"/>
              <w:bottom w:w="100" w:type="dxa"/>
              <w:right w:w="100" w:type="dxa"/>
            </w:tcMar>
          </w:tcPr>
          <w:p w14:paraId="3472303C" w14:textId="77777777" w:rsidR="00425E8A" w:rsidRDefault="00000000">
            <w:pPr>
              <w:widowControl w:val="0"/>
              <w:spacing w:line="240" w:lineRule="auto"/>
              <w:rPr>
                <w:b/>
                <w:color w:val="FFFFFF"/>
              </w:rPr>
            </w:pPr>
            <w:r>
              <w:rPr>
                <w:b/>
                <w:color w:val="FFFFFF"/>
              </w:rPr>
              <w:t>Alt Tags:</w:t>
            </w:r>
          </w:p>
        </w:tc>
        <w:tc>
          <w:tcPr>
            <w:tcW w:w="7365" w:type="dxa"/>
            <w:tcBorders>
              <w:top w:val="single" w:sz="8" w:space="0" w:color="666666"/>
              <w:left w:val="single" w:sz="8" w:space="0" w:color="666666"/>
              <w:bottom w:val="single" w:sz="8" w:space="0" w:color="666666"/>
              <w:right w:val="single" w:sz="8" w:space="0" w:color="666666"/>
            </w:tcBorders>
            <w:shd w:val="clear" w:color="auto" w:fill="EFEFEF"/>
            <w:tcMar>
              <w:top w:w="100" w:type="dxa"/>
              <w:left w:w="100" w:type="dxa"/>
              <w:bottom w:w="100" w:type="dxa"/>
              <w:right w:w="100" w:type="dxa"/>
            </w:tcMar>
          </w:tcPr>
          <w:p w14:paraId="1BB13475" w14:textId="77777777" w:rsidR="00425E8A" w:rsidRDefault="00000000">
            <w:pPr>
              <w:rPr>
                <w:highlight w:val="yellow"/>
              </w:rPr>
            </w:pPr>
            <w:r>
              <w:rPr>
                <w:highlight w:val="yellow"/>
              </w:rPr>
              <w:t>Reference The Design Task For Alt Tags For Images</w:t>
            </w:r>
          </w:p>
        </w:tc>
      </w:tr>
      <w:tr w:rsidR="00425E8A" w14:paraId="7CEDE12D" w14:textId="77777777">
        <w:trPr>
          <w:trHeight w:val="601"/>
        </w:trPr>
        <w:tc>
          <w:tcPr>
            <w:tcW w:w="1995" w:type="dxa"/>
            <w:tcBorders>
              <w:top w:val="single" w:sz="8" w:space="0" w:color="666666"/>
              <w:left w:val="single" w:sz="8" w:space="0" w:color="666666"/>
              <w:bottom w:val="single" w:sz="8" w:space="0" w:color="666666"/>
              <w:right w:val="single" w:sz="8" w:space="0" w:color="666666"/>
            </w:tcBorders>
            <w:shd w:val="clear" w:color="auto" w:fill="4DAF40"/>
            <w:tcMar>
              <w:top w:w="100" w:type="dxa"/>
              <w:left w:w="100" w:type="dxa"/>
              <w:bottom w:w="100" w:type="dxa"/>
              <w:right w:w="100" w:type="dxa"/>
            </w:tcMar>
          </w:tcPr>
          <w:p w14:paraId="511C3ED8" w14:textId="77777777" w:rsidR="00425E8A" w:rsidRDefault="00000000">
            <w:pPr>
              <w:widowControl w:val="0"/>
              <w:spacing w:line="240" w:lineRule="auto"/>
              <w:rPr>
                <w:b/>
                <w:color w:val="FFFFFF"/>
              </w:rPr>
            </w:pPr>
            <w:r>
              <w:rPr>
                <w:b/>
                <w:color w:val="FFFFFF"/>
              </w:rPr>
              <w:t>CTAs:</w:t>
            </w:r>
          </w:p>
        </w:tc>
        <w:tc>
          <w:tcPr>
            <w:tcW w:w="7365" w:type="dxa"/>
            <w:tcBorders>
              <w:top w:val="single" w:sz="8" w:space="0" w:color="666666"/>
              <w:left w:val="single" w:sz="8" w:space="0" w:color="666666"/>
              <w:bottom w:val="single" w:sz="8" w:space="0" w:color="666666"/>
              <w:right w:val="single" w:sz="8" w:space="0" w:color="666666"/>
            </w:tcBorders>
            <w:shd w:val="clear" w:color="auto" w:fill="EFEFEF"/>
            <w:tcMar>
              <w:top w:w="100" w:type="dxa"/>
              <w:left w:w="100" w:type="dxa"/>
              <w:bottom w:w="100" w:type="dxa"/>
              <w:right w:w="100" w:type="dxa"/>
            </w:tcMar>
          </w:tcPr>
          <w:p w14:paraId="43A3C5F3" w14:textId="77777777" w:rsidR="00425E8A" w:rsidRDefault="00000000">
            <w:r>
              <w:t>Model: https://industrialfans.hunterfan.com/pages/agriculture</w:t>
            </w:r>
          </w:p>
        </w:tc>
      </w:tr>
    </w:tbl>
    <w:p w14:paraId="4CE47CC0" w14:textId="77777777" w:rsidR="00425E8A" w:rsidRDefault="00425E8A"/>
    <w:p w14:paraId="74929FE6" w14:textId="77777777" w:rsidR="00425E8A" w:rsidRDefault="00425E8A">
      <w:pPr>
        <w:rPr>
          <w:b/>
          <w:color w:val="005E85"/>
          <w:u w:val="single"/>
        </w:rPr>
      </w:pPr>
    </w:p>
    <w:p w14:paraId="380D25B4" w14:textId="77777777" w:rsidR="00425E8A" w:rsidRDefault="00000000">
      <w:r>
        <w:rPr>
          <w:b/>
          <w:color w:val="005E85"/>
          <w:u w:val="single"/>
        </w:rPr>
        <w:t>Page(s) To Boost/Anchor Text</w:t>
      </w:r>
    </w:p>
    <w:p w14:paraId="6B6C3AA3" w14:textId="77777777" w:rsidR="00425E8A" w:rsidRDefault="00425E8A"/>
    <w:p w14:paraId="32126DA9" w14:textId="77777777" w:rsidR="00425E8A" w:rsidRDefault="00000000">
      <w:pPr>
        <w:numPr>
          <w:ilvl w:val="0"/>
          <w:numId w:val="1"/>
        </w:numPr>
        <w:shd w:val="clear" w:color="auto" w:fill="FFFFFF"/>
        <w:spacing w:before="100" w:line="392" w:lineRule="auto"/>
      </w:pPr>
      <w:hyperlink r:id="rId7">
        <w:r>
          <w:rPr>
            <w:color w:val="1155CC"/>
            <w:u w:val="single"/>
          </w:rPr>
          <w:t>http://industrialfans.hunterfan.com/collections/industrial-hvls-fans</w:t>
        </w:r>
      </w:hyperlink>
    </w:p>
    <w:p w14:paraId="0805BC59" w14:textId="77777777" w:rsidR="00425E8A" w:rsidRDefault="00000000">
      <w:pPr>
        <w:numPr>
          <w:ilvl w:val="0"/>
          <w:numId w:val="1"/>
        </w:numPr>
        <w:shd w:val="clear" w:color="auto" w:fill="FFFFFF"/>
        <w:spacing w:line="392" w:lineRule="auto"/>
      </w:pPr>
      <w:hyperlink r:id="rId8">
        <w:r>
          <w:rPr>
            <w:color w:val="1155CC"/>
            <w:u w:val="single"/>
          </w:rPr>
          <w:t>http://industrialfans.hunterfan.com/pages/aviation</w:t>
        </w:r>
      </w:hyperlink>
    </w:p>
    <w:p w14:paraId="5F174E8A" w14:textId="77777777" w:rsidR="00425E8A" w:rsidRDefault="00000000">
      <w:pPr>
        <w:numPr>
          <w:ilvl w:val="0"/>
          <w:numId w:val="1"/>
        </w:numPr>
        <w:shd w:val="clear" w:color="auto" w:fill="FFFFFF"/>
        <w:spacing w:line="392" w:lineRule="auto"/>
      </w:pPr>
      <w:hyperlink r:id="rId9">
        <w:r>
          <w:rPr>
            <w:color w:val="1155CC"/>
            <w:u w:val="single"/>
          </w:rPr>
          <w:t>http://industrialfans.hunterfan.com/pages/automotive</w:t>
        </w:r>
      </w:hyperlink>
    </w:p>
    <w:p w14:paraId="1C2CE46B" w14:textId="77777777" w:rsidR="00425E8A" w:rsidRDefault="00000000">
      <w:pPr>
        <w:numPr>
          <w:ilvl w:val="0"/>
          <w:numId w:val="1"/>
        </w:numPr>
        <w:shd w:val="clear" w:color="auto" w:fill="FFFFFF"/>
        <w:spacing w:line="392" w:lineRule="auto"/>
      </w:pPr>
      <w:hyperlink r:id="rId10">
        <w:r>
          <w:rPr>
            <w:color w:val="1155CC"/>
            <w:u w:val="single"/>
          </w:rPr>
          <w:t>http://industrialfans.hunterfan.com/pages/manufacturing</w:t>
        </w:r>
      </w:hyperlink>
    </w:p>
    <w:p w14:paraId="0143A003" w14:textId="77777777" w:rsidR="00425E8A" w:rsidRDefault="00000000">
      <w:pPr>
        <w:numPr>
          <w:ilvl w:val="0"/>
          <w:numId w:val="1"/>
        </w:numPr>
        <w:shd w:val="clear" w:color="auto" w:fill="FFFFFF"/>
        <w:spacing w:line="392" w:lineRule="auto"/>
      </w:pPr>
      <w:hyperlink r:id="rId11">
        <w:r>
          <w:rPr>
            <w:color w:val="1155CC"/>
            <w:u w:val="single"/>
          </w:rPr>
          <w:t>https://industrialfans.hunterfan.com/pages/warehouse</w:t>
        </w:r>
      </w:hyperlink>
    </w:p>
    <w:p w14:paraId="1A5E3CFA" w14:textId="77777777" w:rsidR="00425E8A" w:rsidRDefault="00000000">
      <w:pPr>
        <w:numPr>
          <w:ilvl w:val="0"/>
          <w:numId w:val="1"/>
        </w:numPr>
        <w:shd w:val="clear" w:color="auto" w:fill="FFFFFF"/>
        <w:spacing w:after="100" w:line="392" w:lineRule="auto"/>
      </w:pPr>
      <w:hyperlink r:id="rId12">
        <w:r>
          <w:rPr>
            <w:color w:val="1155CC"/>
            <w:u w:val="single"/>
          </w:rPr>
          <w:t>https://industrialfans.hunterfan.com/pages/fitness-recreation</w:t>
        </w:r>
      </w:hyperlink>
    </w:p>
    <w:p w14:paraId="2C560AE7" w14:textId="77777777" w:rsidR="00425E8A" w:rsidRDefault="00425E8A"/>
    <w:p w14:paraId="7BED1B37" w14:textId="77777777" w:rsidR="00425E8A" w:rsidRDefault="00000000">
      <w:pPr>
        <w:pStyle w:val="Heading1"/>
        <w:rPr>
          <w:b/>
          <w:color w:val="005E85"/>
          <w:sz w:val="24"/>
          <w:szCs w:val="24"/>
          <w:u w:val="single"/>
        </w:rPr>
      </w:pPr>
      <w:bookmarkStart w:id="0" w:name="_s3jcr5lxvpgb" w:colFirst="0" w:colLast="0"/>
      <w:bookmarkEnd w:id="0"/>
      <w:r>
        <w:rPr>
          <w:b/>
          <w:color w:val="005E85"/>
          <w:sz w:val="24"/>
          <w:szCs w:val="24"/>
          <w:u w:val="single"/>
        </w:rPr>
        <w:t>Top Copy</w:t>
      </w:r>
    </w:p>
    <w:p w14:paraId="523A06A0" w14:textId="77777777" w:rsidR="00425E8A" w:rsidRDefault="00000000">
      <w:pPr>
        <w:pStyle w:val="Heading1"/>
        <w:rPr>
          <w:highlight w:val="yellow"/>
        </w:rPr>
      </w:pPr>
      <w:bookmarkStart w:id="1" w:name="_jp28zyohj45u" w:colFirst="0" w:colLast="0"/>
      <w:bookmarkEnd w:id="1"/>
      <w:commentRangeStart w:id="2"/>
      <w:r>
        <w:rPr>
          <w:highlight w:val="yellow"/>
        </w:rPr>
        <w:t>Commercial &amp; Industrial Ceiling Fans</w:t>
      </w:r>
      <w:commentRangeEnd w:id="2"/>
      <w:r>
        <w:commentReference w:id="2"/>
      </w:r>
    </w:p>
    <w:p w14:paraId="171D111A" w14:textId="332A26E0" w:rsidR="00425E8A" w:rsidRDefault="00000000">
      <w:r>
        <w:rPr>
          <w:b/>
        </w:rPr>
        <w:t xml:space="preserve">Hunter Industrial is a leading provider of powerful and efficient High-Volume, Low Speed (HVLS) </w:t>
      </w:r>
      <w:r>
        <w:rPr>
          <w:b/>
          <w:highlight w:val="yellow"/>
        </w:rPr>
        <w:t>commercial and industrial ceiling fans</w:t>
      </w:r>
      <w:r>
        <w:rPr>
          <w:b/>
        </w:rPr>
        <w:t xml:space="preserve"> explicitly designed for their respective applications.</w:t>
      </w:r>
      <w:r>
        <w:t xml:space="preserve"> Our </w:t>
      </w:r>
      <w:r>
        <w:rPr>
          <w:highlight w:val="yellow"/>
        </w:rPr>
        <w:t>HVLS industrial and commercial fans</w:t>
      </w:r>
      <w:r>
        <w:t xml:space="preserve">, engineered to meet the demanding needs of large-scale facilities, are renowned for their unrivaled performance, superior </w:t>
      </w:r>
      <w:del w:id="3" w:author="Kinnison, Brad" w:date="2023-07-26T09:20:00Z">
        <w:r w:rsidDel="00071F33">
          <w:delText>airflow</w:delText>
        </w:r>
      </w:del>
      <w:ins w:id="4" w:author="Kinnison, Brad" w:date="2023-07-26T09:20:00Z">
        <w:r w:rsidR="00071F33">
          <w:t>airflow,</w:t>
        </w:r>
      </w:ins>
      <w:r>
        <w:t xml:space="preserve"> and reliable operation. Whether it's cooling expansive warehouses, maximizing ventilation in manufacturing plants</w:t>
      </w:r>
      <w:ins w:id="5" w:author="Kinnison, Brad" w:date="2023-07-26T09:23:00Z">
        <w:r w:rsidR="00071F33">
          <w:t>,</w:t>
        </w:r>
      </w:ins>
      <w:r>
        <w:t xml:space="preserve"> or optimizing air circulation in gymnasiums, we offer a wide range of robust and energy-efficient solutions, setting a new standard for comfort and productivity in commercial environments.</w:t>
      </w:r>
    </w:p>
    <w:p w14:paraId="5125D847" w14:textId="77777777" w:rsidR="00425E8A" w:rsidRDefault="00425E8A"/>
    <w:p w14:paraId="33E700B9" w14:textId="77777777" w:rsidR="00425E8A" w:rsidRDefault="00000000">
      <w:pPr>
        <w:rPr>
          <w:b/>
          <w:color w:val="005E85"/>
          <w:u w:val="single"/>
        </w:rPr>
      </w:pPr>
      <w:r>
        <w:rPr>
          <w:b/>
          <w:color w:val="005E85"/>
          <w:u w:val="single"/>
        </w:rPr>
        <w:t>Bottom Copy</w:t>
      </w:r>
    </w:p>
    <w:p w14:paraId="40138662" w14:textId="77777777" w:rsidR="00425E8A" w:rsidRDefault="00000000">
      <w:pPr>
        <w:pStyle w:val="Heading2"/>
      </w:pPr>
      <w:bookmarkStart w:id="6" w:name="_f7it8zdf4pvx" w:colFirst="0" w:colLast="0"/>
      <w:bookmarkEnd w:id="6"/>
      <w:commentRangeStart w:id="7"/>
      <w:r>
        <w:rPr>
          <w:highlight w:val="yellow"/>
        </w:rPr>
        <w:t>Industrial Fans</w:t>
      </w:r>
      <w:r>
        <w:t xml:space="preserve"> Enhance Comfort &amp; Efficiency Wherever You Need It</w:t>
      </w:r>
      <w:commentRangeEnd w:id="7"/>
      <w:r>
        <w:commentReference w:id="7"/>
      </w:r>
    </w:p>
    <w:p w14:paraId="48173AE3" w14:textId="143508B1" w:rsidR="00425E8A" w:rsidRDefault="00000000">
      <w:r>
        <w:t>It</w:t>
      </w:r>
      <w:del w:id="8" w:author="Kinnison, Brad" w:date="2023-07-26T09:25:00Z">
        <w:r w:rsidDel="00071F33">
          <w:delText>'</w:delText>
        </w:r>
      </w:del>
      <w:ins w:id="9" w:author="Kinnison, Brad" w:date="2023-07-26T09:25:00Z">
        <w:r w:rsidR="00071F33">
          <w:t>’</w:t>
        </w:r>
      </w:ins>
      <w:r>
        <w:t xml:space="preserve">s obvious that </w:t>
      </w:r>
      <w:r>
        <w:rPr>
          <w:highlight w:val="yellow"/>
        </w:rPr>
        <w:t>industrial fans</w:t>
      </w:r>
      <w:r>
        <w:t xml:space="preserve"> are standard in certain commercial settings. But you may be surprised to discover that they also deliver exceptional airflow and cooling capabilities in many lesser-known venues:</w:t>
      </w:r>
    </w:p>
    <w:p w14:paraId="3E3AF5C6" w14:textId="77777777" w:rsidR="00425E8A" w:rsidRDefault="00425E8A"/>
    <w:p w14:paraId="76F38890" w14:textId="2E241E9B" w:rsidR="00425E8A" w:rsidRDefault="00000000">
      <w:pPr>
        <w:numPr>
          <w:ilvl w:val="0"/>
          <w:numId w:val="2"/>
        </w:numPr>
      </w:pPr>
      <w:r>
        <w:rPr>
          <w:b/>
        </w:rPr>
        <w:t>Agricultural Facilities:</w:t>
      </w:r>
      <w:r>
        <w:t xml:space="preserve"> Designed to improve air circulation and reduce moisture levels in </w:t>
      </w:r>
      <w:hyperlink r:id="rId16">
        <w:r>
          <w:rPr>
            <w:color w:val="1155CC"/>
            <w:u w:val="single"/>
          </w:rPr>
          <w:t>agricultural settings</w:t>
        </w:r>
      </w:hyperlink>
      <w:r>
        <w:t xml:space="preserve">, these </w:t>
      </w:r>
      <w:r>
        <w:rPr>
          <w:highlight w:val="yellow"/>
        </w:rPr>
        <w:t>commercial fans</w:t>
      </w:r>
      <w:r>
        <w:t xml:space="preserve"> contribute to a healthier environment for livestock, preventing heat stress, improving productivity</w:t>
      </w:r>
      <w:ins w:id="10" w:author="Kinnison, Brad" w:date="2023-07-26T09:25:00Z">
        <w:r w:rsidR="00071F33">
          <w:t>,</w:t>
        </w:r>
      </w:ins>
      <w:r>
        <w:t xml:space="preserve"> and promoting optimal growth.</w:t>
      </w:r>
    </w:p>
    <w:p w14:paraId="77CB0222" w14:textId="53E54E89" w:rsidR="00425E8A" w:rsidRDefault="00000000">
      <w:pPr>
        <w:numPr>
          <w:ilvl w:val="0"/>
          <w:numId w:val="2"/>
        </w:numPr>
      </w:pPr>
      <w:r>
        <w:rPr>
          <w:b/>
        </w:rPr>
        <w:lastRenderedPageBreak/>
        <w:t>Warehouses:</w:t>
      </w:r>
      <w:r>
        <w:t xml:space="preserve"> Ideal for large-scale </w:t>
      </w:r>
      <w:hyperlink r:id="rId17">
        <w:r>
          <w:rPr>
            <w:color w:val="1155CC"/>
            <w:u w:val="single"/>
          </w:rPr>
          <w:t>warehouse facilities</w:t>
        </w:r>
      </w:hyperlink>
      <w:r>
        <w:t xml:space="preserve">, our </w:t>
      </w:r>
      <w:r>
        <w:rPr>
          <w:highlight w:val="yellow"/>
        </w:rPr>
        <w:t>big shop fans</w:t>
      </w:r>
      <w:r>
        <w:t xml:space="preserve"> effectively circulate air, reduc</w:t>
      </w:r>
      <w:ins w:id="11" w:author="Kinnison, Brad" w:date="2023-07-26T10:32:00Z">
        <w:r w:rsidR="007A605E">
          <w:t>e the effects of</w:t>
        </w:r>
      </w:ins>
      <w:del w:id="12" w:author="Kinnison, Brad" w:date="2023-07-26T10:32:00Z">
        <w:r w:rsidDel="007A605E">
          <w:delText>ing</w:delText>
        </w:r>
      </w:del>
      <w:r>
        <w:t xml:space="preserve"> humidity</w:t>
      </w:r>
      <w:ins w:id="13" w:author="Kinnison, Brad" w:date="2023-07-26T09:26:00Z">
        <w:r w:rsidR="00071F33">
          <w:t>,</w:t>
        </w:r>
      </w:ins>
      <w:r>
        <w:t xml:space="preserve"> and maintain</w:t>
      </w:r>
      <w:del w:id="14" w:author="Kinnison, Brad" w:date="2023-07-26T10:32:00Z">
        <w:r w:rsidDel="007A605E">
          <w:delText>ing</w:delText>
        </w:r>
      </w:del>
      <w:r>
        <w:t xml:space="preserve"> a comfortable working environment for employees.</w:t>
      </w:r>
    </w:p>
    <w:p w14:paraId="421DBC13" w14:textId="77777777" w:rsidR="00425E8A" w:rsidRDefault="00000000">
      <w:pPr>
        <w:numPr>
          <w:ilvl w:val="0"/>
          <w:numId w:val="2"/>
        </w:numPr>
      </w:pPr>
      <w:r>
        <w:rPr>
          <w:b/>
        </w:rPr>
        <w:t>Commercial Kitchens:</w:t>
      </w:r>
      <w:r>
        <w:t xml:space="preserve"> With their high-performance airflow, our </w:t>
      </w:r>
      <w:r>
        <w:rPr>
          <w:highlight w:val="yellow"/>
        </w:rPr>
        <w:t>industrial fans</w:t>
      </w:r>
      <w:r>
        <w:t xml:space="preserve"> aid in proper ventilation and smoke extraction, improving air quality and comfort for the kitchen staff.</w:t>
      </w:r>
    </w:p>
    <w:p w14:paraId="09C50A22" w14:textId="78A863A8" w:rsidR="00425E8A" w:rsidRDefault="00000000">
      <w:pPr>
        <w:numPr>
          <w:ilvl w:val="0"/>
          <w:numId w:val="2"/>
        </w:numPr>
      </w:pPr>
      <w:r>
        <w:rPr>
          <w:b/>
        </w:rPr>
        <w:t>Manufacturing Plants:</w:t>
      </w:r>
      <w:r>
        <w:t xml:space="preserve"> </w:t>
      </w:r>
      <w:r>
        <w:rPr>
          <w:highlight w:val="yellow"/>
        </w:rPr>
        <w:t>Heavy-duty industrial fans</w:t>
      </w:r>
      <w:r>
        <w:t xml:space="preserve"> enhance ventilation, improve air quality</w:t>
      </w:r>
      <w:ins w:id="15" w:author="Kinnison, Brad" w:date="2023-07-26T09:28:00Z">
        <w:r w:rsidR="00071F33">
          <w:t>,</w:t>
        </w:r>
      </w:ins>
      <w:r>
        <w:t xml:space="preserve"> and promote worker safety in </w:t>
      </w:r>
      <w:hyperlink r:id="rId18">
        <w:r>
          <w:rPr>
            <w:color w:val="1155CC"/>
            <w:u w:val="single"/>
          </w:rPr>
          <w:t>manufacturing plants</w:t>
        </w:r>
      </w:hyperlink>
      <w:r>
        <w:t xml:space="preserve"> by effectively dissipating heat and removing fumes and airborne particles.</w:t>
      </w:r>
    </w:p>
    <w:p w14:paraId="67227D09" w14:textId="77777777" w:rsidR="00425E8A" w:rsidRDefault="00000000">
      <w:pPr>
        <w:numPr>
          <w:ilvl w:val="0"/>
          <w:numId w:val="2"/>
        </w:numPr>
      </w:pPr>
      <w:r>
        <w:rPr>
          <w:b/>
        </w:rPr>
        <w:t>Sports Arenas:</w:t>
      </w:r>
      <w:r>
        <w:t xml:space="preserve"> By efficiently distributing cool air throughout sports arenas, our </w:t>
      </w:r>
      <w:r>
        <w:rPr>
          <w:highlight w:val="yellow"/>
        </w:rPr>
        <w:t>commercial fans</w:t>
      </w:r>
      <w:r>
        <w:t xml:space="preserve"> deliver a pleasant spectator experience and enable athletes to perform at their best.</w:t>
      </w:r>
    </w:p>
    <w:p w14:paraId="3123B56F" w14:textId="3FD7C320" w:rsidR="00425E8A" w:rsidRDefault="00000000">
      <w:pPr>
        <w:numPr>
          <w:ilvl w:val="0"/>
          <w:numId w:val="2"/>
        </w:numPr>
      </w:pPr>
      <w:r>
        <w:rPr>
          <w:b/>
        </w:rPr>
        <w:t>Gymnasiums:</w:t>
      </w:r>
      <w:r>
        <w:t xml:space="preserve"> </w:t>
      </w:r>
      <w:r>
        <w:rPr>
          <w:highlight w:val="yellow"/>
        </w:rPr>
        <w:t>Commercial fans</w:t>
      </w:r>
      <w:r>
        <w:t xml:space="preserve"> offer excellent air circulation, ensuring consistent temperature control and improved air quality during intense workouts and sports activities in </w:t>
      </w:r>
      <w:hyperlink r:id="rId19">
        <w:r>
          <w:rPr>
            <w:color w:val="1155CC"/>
            <w:u w:val="single"/>
          </w:rPr>
          <w:t>gyms and fitness centers</w:t>
        </w:r>
      </w:hyperlink>
      <w:r>
        <w:t>.</w:t>
      </w:r>
    </w:p>
    <w:p w14:paraId="41F44422" w14:textId="77777777" w:rsidR="00425E8A" w:rsidRDefault="00000000">
      <w:pPr>
        <w:numPr>
          <w:ilvl w:val="0"/>
          <w:numId w:val="2"/>
        </w:numPr>
      </w:pPr>
      <w:r>
        <w:rPr>
          <w:b/>
        </w:rPr>
        <w:t>Factories:</w:t>
      </w:r>
      <w:r>
        <w:t xml:space="preserve"> </w:t>
      </w:r>
      <w:r>
        <w:rPr>
          <w:highlight w:val="yellow"/>
        </w:rPr>
        <w:t>Big industrial fans</w:t>
      </w:r>
      <w:r>
        <w:t xml:space="preserve"> enhance overall airflow and promote effective temperature regulation, creating a conducive environment for increased productivity and employee well-being.</w:t>
      </w:r>
    </w:p>
    <w:p w14:paraId="52E699E7" w14:textId="77777777" w:rsidR="00425E8A" w:rsidRDefault="00000000">
      <w:pPr>
        <w:numPr>
          <w:ilvl w:val="0"/>
          <w:numId w:val="2"/>
        </w:numPr>
      </w:pPr>
      <w:r>
        <w:rPr>
          <w:b/>
        </w:rPr>
        <w:t>Distribution Centers:</w:t>
      </w:r>
      <w:r>
        <w:t xml:space="preserve"> HVLS </w:t>
      </w:r>
      <w:r>
        <w:rPr>
          <w:highlight w:val="yellow"/>
        </w:rPr>
        <w:t>industrial ceiling fans</w:t>
      </w:r>
      <w:r>
        <w:t xml:space="preserve"> help maintain uniform temperatures, preventing hotspots and optimizing product preservation, thereby ensuring a favorable environment for goods storage and handling.</w:t>
      </w:r>
    </w:p>
    <w:p w14:paraId="73AB0CAE" w14:textId="6705CC1C" w:rsidR="00425E8A" w:rsidRDefault="00000000">
      <w:pPr>
        <w:numPr>
          <w:ilvl w:val="0"/>
          <w:numId w:val="2"/>
        </w:numPr>
      </w:pPr>
      <w:r>
        <w:rPr>
          <w:b/>
        </w:rPr>
        <w:t>Auto Repair Shops:</w:t>
      </w:r>
      <w:r>
        <w:t xml:space="preserve"> Owners use </w:t>
      </w:r>
      <w:r>
        <w:rPr>
          <w:highlight w:val="yellow"/>
        </w:rPr>
        <w:t>big shop fans</w:t>
      </w:r>
      <w:r>
        <w:t xml:space="preserve"> to provide powerful air movement, assisting in the removing </w:t>
      </w:r>
      <w:hyperlink r:id="rId20" w:anchor=":~:text=Chemical%20hazards%20may%20include%20volatile,fumes%20from%20welding%20and%20cutting.">
        <w:r>
          <w:rPr>
            <w:color w:val="1155CC"/>
            <w:u w:val="single"/>
          </w:rPr>
          <w:t>hazardous fumes</w:t>
        </w:r>
      </w:hyperlink>
      <w:r>
        <w:t>, such as exhaust gases, solvents</w:t>
      </w:r>
      <w:ins w:id="16" w:author="Kinnison, Brad" w:date="2023-07-26T09:31:00Z">
        <w:r w:rsidR="00E000A5">
          <w:t>,</w:t>
        </w:r>
      </w:ins>
      <w:r>
        <w:t xml:space="preserve"> and chemicals in </w:t>
      </w:r>
      <w:hyperlink r:id="rId21">
        <w:r>
          <w:rPr>
            <w:color w:val="1155CC"/>
            <w:u w:val="single"/>
          </w:rPr>
          <w:t>automotive shops</w:t>
        </w:r>
      </w:hyperlink>
      <w:r>
        <w:t>, creating a safer and healthier workspace.</w:t>
      </w:r>
    </w:p>
    <w:p w14:paraId="04126048" w14:textId="77777777" w:rsidR="00425E8A" w:rsidRDefault="00000000">
      <w:pPr>
        <w:pStyle w:val="Heading2"/>
      </w:pPr>
      <w:bookmarkStart w:id="17" w:name="_7z1kix9gd8ma" w:colFirst="0" w:colLast="0"/>
      <w:bookmarkEnd w:id="17"/>
      <w:commentRangeStart w:id="18"/>
      <w:r>
        <w:rPr>
          <w:highlight w:val="yellow"/>
        </w:rPr>
        <w:t>Commercial Fans</w:t>
      </w:r>
      <w:r>
        <w:t xml:space="preserve"> for Large &amp; Small Spaces</w:t>
      </w:r>
      <w:commentRangeEnd w:id="18"/>
      <w:r>
        <w:commentReference w:id="18"/>
      </w:r>
    </w:p>
    <w:p w14:paraId="50046161" w14:textId="78440D84" w:rsidR="00425E8A" w:rsidRDefault="00000000">
      <w:r>
        <w:t xml:space="preserve">Whether you're trying to cool a huge warehouse or a small shop, you're going to need </w:t>
      </w:r>
      <w:r>
        <w:rPr>
          <w:highlight w:val="yellow"/>
        </w:rPr>
        <w:t>commercial fans</w:t>
      </w:r>
      <w:r>
        <w:t xml:space="preserve"> that provide an efficient solution to your needs. </w:t>
      </w:r>
      <w:r>
        <w:rPr>
          <w:b/>
        </w:rPr>
        <w:t xml:space="preserve">We've tailored our </w:t>
      </w:r>
      <w:r>
        <w:rPr>
          <w:b/>
          <w:highlight w:val="yellow"/>
        </w:rPr>
        <w:t>industrial fans</w:t>
      </w:r>
      <w:r>
        <w:rPr>
          <w:b/>
        </w:rPr>
        <w:t xml:space="preserve"> to serve clients from businesses of all sizes.</w:t>
      </w:r>
      <w:r>
        <w:t xml:space="preserve"> From Titan, our powerful, </w:t>
      </w:r>
      <w:r>
        <w:rPr>
          <w:highlight w:val="yellow"/>
        </w:rPr>
        <w:t>heavy-duty industrial fan,</w:t>
      </w:r>
      <w:r>
        <w:t xml:space="preserve"> to the Trak, the </w:t>
      </w:r>
      <w:r>
        <w:rPr>
          <w:highlight w:val="yellow"/>
        </w:rPr>
        <w:t xml:space="preserve">small </w:t>
      </w:r>
      <w:ins w:id="19" w:author="Kinnison, Brad" w:date="2023-07-26T10:34:00Z">
        <w:r w:rsidR="007A605E">
          <w:rPr>
            <w:highlight w:val="yellow"/>
          </w:rPr>
          <w:t>commercial</w:t>
        </w:r>
      </w:ins>
      <w:del w:id="20" w:author="Kinnison, Brad" w:date="2023-07-26T10:34:00Z">
        <w:r w:rsidDel="007A605E">
          <w:rPr>
            <w:highlight w:val="yellow"/>
          </w:rPr>
          <w:delText>industrial</w:delText>
        </w:r>
      </w:del>
      <w:r>
        <w:rPr>
          <w:highlight w:val="yellow"/>
        </w:rPr>
        <w:t xml:space="preserve"> fan</w:t>
      </w:r>
      <w:r>
        <w:t xml:space="preserve"> designed for open-concept spaces, there's a Hunter </w:t>
      </w:r>
      <w:ins w:id="21" w:author="Kinnison, Brad" w:date="2023-07-26T10:07:00Z">
        <w:r w:rsidR="0026217F">
          <w:t>Industrial &amp; Commercial f</w:t>
        </w:r>
      </w:ins>
      <w:del w:id="22" w:author="Kinnison, Brad" w:date="2023-07-26T10:07:00Z">
        <w:r w:rsidDel="0026217F">
          <w:delText>F</w:delText>
        </w:r>
      </w:del>
      <w:r>
        <w:t xml:space="preserve">an for every workplace. </w:t>
      </w:r>
    </w:p>
    <w:p w14:paraId="53189B0E" w14:textId="77777777" w:rsidR="00425E8A" w:rsidRDefault="00425E8A"/>
    <w:p w14:paraId="72015999" w14:textId="77777777" w:rsidR="00425E8A" w:rsidRDefault="00000000">
      <w:pPr>
        <w:jc w:val="center"/>
        <w:rPr>
          <w:highlight w:val="green"/>
        </w:rPr>
      </w:pPr>
      <w:r>
        <w:rPr>
          <w:highlight w:val="green"/>
        </w:rPr>
        <w:t>[Products]</w:t>
      </w:r>
    </w:p>
    <w:p w14:paraId="38D749E7" w14:textId="77777777" w:rsidR="00425E8A" w:rsidRDefault="00425E8A">
      <w:pPr>
        <w:jc w:val="center"/>
        <w:rPr>
          <w:highlight w:val="green"/>
        </w:rPr>
      </w:pPr>
    </w:p>
    <w:p w14:paraId="363AFE8E" w14:textId="77777777" w:rsidR="00425E8A" w:rsidRDefault="00000000">
      <w:r>
        <w:rPr>
          <w:noProof/>
        </w:rPr>
        <w:lastRenderedPageBreak/>
        <w:drawing>
          <wp:inline distT="114300" distB="114300" distL="114300" distR="114300" wp14:anchorId="6B6A29BE" wp14:editId="62D03B88">
            <wp:extent cx="5565641" cy="602456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565641" cy="6024563"/>
                    </a:xfrm>
                    <a:prstGeom prst="rect">
                      <a:avLst/>
                    </a:prstGeom>
                    <a:ln/>
                  </pic:spPr>
                </pic:pic>
              </a:graphicData>
            </a:graphic>
          </wp:inline>
        </w:drawing>
      </w:r>
    </w:p>
    <w:p w14:paraId="10446D0C" w14:textId="77777777" w:rsidR="00425E8A" w:rsidRDefault="00000000">
      <w:pPr>
        <w:pStyle w:val="Heading2"/>
        <w:rPr>
          <w:highlight w:val="yellow"/>
        </w:rPr>
      </w:pPr>
      <w:bookmarkStart w:id="23" w:name="_zb3nfyt1w2qw" w:colFirst="0" w:colLast="0"/>
      <w:bookmarkEnd w:id="23"/>
      <w:commentRangeStart w:id="24"/>
      <w:r>
        <w:t xml:space="preserve">Frequently Asked Questions About </w:t>
      </w:r>
      <w:r>
        <w:rPr>
          <w:highlight w:val="yellow"/>
        </w:rPr>
        <w:t>Commercial Fans</w:t>
      </w:r>
      <w:commentRangeEnd w:id="24"/>
      <w:r>
        <w:commentReference w:id="24"/>
      </w:r>
    </w:p>
    <w:p w14:paraId="2C182892" w14:textId="77777777" w:rsidR="00425E8A" w:rsidRDefault="00000000">
      <w:r>
        <w:t xml:space="preserve">If you'd like to learn more about our </w:t>
      </w:r>
      <w:r>
        <w:rPr>
          <w:highlight w:val="yellow"/>
        </w:rPr>
        <w:t>commercial fans</w:t>
      </w:r>
      <w:r>
        <w:t>, please let us know. In the meantime, here are answers to some of the questions other customers have asked:</w:t>
      </w:r>
    </w:p>
    <w:p w14:paraId="35D94042" w14:textId="77777777" w:rsidR="00425E8A" w:rsidRDefault="00425E8A"/>
    <w:p w14:paraId="6A82E7EF" w14:textId="77777777" w:rsidR="00425E8A" w:rsidRDefault="00000000">
      <w:pPr>
        <w:pStyle w:val="Heading3"/>
      </w:pPr>
      <w:bookmarkStart w:id="25" w:name="_wez74fjfl6e6" w:colFirst="0" w:colLast="0"/>
      <w:bookmarkEnd w:id="25"/>
      <w:commentRangeStart w:id="26"/>
      <w:r>
        <w:lastRenderedPageBreak/>
        <w:t xml:space="preserve">What Is the Difference Between Industrial &amp; </w:t>
      </w:r>
      <w:r>
        <w:rPr>
          <w:highlight w:val="yellow"/>
        </w:rPr>
        <w:t>Commercial Fans</w:t>
      </w:r>
      <w:r>
        <w:t>?</w:t>
      </w:r>
      <w:commentRangeEnd w:id="26"/>
      <w:r>
        <w:commentReference w:id="26"/>
      </w:r>
    </w:p>
    <w:p w14:paraId="3B08B25D" w14:textId="18469B26" w:rsidR="00425E8A" w:rsidDel="0026217F" w:rsidRDefault="00000000">
      <w:pPr>
        <w:rPr>
          <w:del w:id="27" w:author="Kinnison, Brad" w:date="2023-07-26T10:15:00Z"/>
        </w:rPr>
      </w:pPr>
      <w:del w:id="28" w:author="Kinnison, Brad" w:date="2023-07-26T10:15:00Z">
        <w:r w:rsidDel="0026217F">
          <w:delText xml:space="preserve">There was a time when there was a significant distinction between industrial and </w:delText>
        </w:r>
        <w:r w:rsidDel="0026217F">
          <w:rPr>
            <w:highlight w:val="yellow"/>
          </w:rPr>
          <w:delText>commercial fans</w:delText>
        </w:r>
        <w:r w:rsidDel="0026217F">
          <w:delText xml:space="preserve">. </w:delText>
        </w:r>
        <w:r w:rsidDel="0026217F">
          <w:rPr>
            <w:highlight w:val="yellow"/>
          </w:rPr>
          <w:delText>Industrial fans</w:delText>
        </w:r>
        <w:r w:rsidDel="0026217F">
          <w:delText xml:space="preserve"> were big, noisy affairs, while </w:delText>
        </w:r>
        <w:r w:rsidDel="0026217F">
          <w:rPr>
            <w:highlight w:val="yellow"/>
          </w:rPr>
          <w:delText>commercial fans</w:delText>
        </w:r>
        <w:r w:rsidDel="0026217F">
          <w:delText xml:space="preserve"> were smaller and quieter. We closed the gap between commercial and </w:delText>
        </w:r>
        <w:r w:rsidDel="0026217F">
          <w:rPr>
            <w:highlight w:val="yellow"/>
          </w:rPr>
          <w:delText>industrial fans</w:delText>
        </w:r>
        <w:r w:rsidDel="0026217F">
          <w:delText xml:space="preserve"> by engineering </w:delText>
        </w:r>
        <w:r w:rsidDel="0026217F">
          <w:fldChar w:fldCharType="begin"/>
        </w:r>
        <w:r w:rsidDel="0026217F">
          <w:delInstrText>HYPERLINK "https://industrialfans.hunterfan.com/collections/industrial-hvls-fans" \h</w:delInstrText>
        </w:r>
        <w:r w:rsidDel="0026217F">
          <w:fldChar w:fldCharType="separate"/>
        </w:r>
        <w:r w:rsidDel="0026217F">
          <w:rPr>
            <w:color w:val="1155CC"/>
            <w:u w:val="single"/>
          </w:rPr>
          <w:delText>HVLS fans</w:delText>
        </w:r>
        <w:r w:rsidDel="0026217F">
          <w:rPr>
            <w:color w:val="1155CC"/>
            <w:u w:val="single"/>
          </w:rPr>
          <w:fldChar w:fldCharType="end"/>
        </w:r>
        <w:r w:rsidDel="0026217F">
          <w:delText xml:space="preserve"> that manage airflow effectively, are energy-efficient and quiet, to boot. We've developed both large and </w:delText>
        </w:r>
        <w:r w:rsidDel="0026217F">
          <w:rPr>
            <w:highlight w:val="yellow"/>
          </w:rPr>
          <w:delText>small industrial fans</w:delText>
        </w:r>
        <w:r w:rsidDel="0026217F">
          <w:delText xml:space="preserve"> to control the airflow in all the businesses we serve.</w:delText>
        </w:r>
      </w:del>
    </w:p>
    <w:p w14:paraId="374553DD" w14:textId="77777777" w:rsidR="0026217F" w:rsidRDefault="0026217F" w:rsidP="0026217F">
      <w:pPr>
        <w:rPr>
          <w:ins w:id="29" w:author="Kinnison, Brad" w:date="2023-07-26T10:15:00Z"/>
        </w:rPr>
      </w:pPr>
      <w:ins w:id="30" w:author="Kinnison, Brad" w:date="2023-07-26T10:15:00Z">
        <w:r>
          <w:t>The truth is, the terms “Industrial Fan” and “Commercial Fan” are often used interchangeably. At Hunter Industrial &amp; Commercial, we use the term “Industrial Fan” when referring to our lineup of HVLS (High-Volume, Low-Speed) fans that measure between 7’-24’ in diameter. When we use the term “Commercial Fan,” we are referring to fans like our Trak fan, which is more like the kind of fan you would have in your home, only upgraded to meet the needs of commercial applications. We’ve developed both large and small fans to control the airflow in all the businesses we serve!</w:t>
        </w:r>
      </w:ins>
    </w:p>
    <w:p w14:paraId="1C740DAB" w14:textId="77777777" w:rsidR="0026217F" w:rsidRDefault="0026217F">
      <w:pPr>
        <w:rPr>
          <w:ins w:id="31" w:author="Kinnison, Brad" w:date="2023-07-26T10:15:00Z"/>
        </w:rPr>
      </w:pPr>
    </w:p>
    <w:p w14:paraId="57AF5AE6" w14:textId="77777777" w:rsidR="00425E8A" w:rsidRDefault="00000000">
      <w:pPr>
        <w:pStyle w:val="Heading3"/>
      </w:pPr>
      <w:bookmarkStart w:id="32" w:name="_u0444blt272b" w:colFirst="0" w:colLast="0"/>
      <w:bookmarkEnd w:id="32"/>
      <w:commentRangeStart w:id="33"/>
      <w:r>
        <w:t>What Is an Industrial-Grade Fan?</w:t>
      </w:r>
      <w:commentRangeEnd w:id="33"/>
      <w:r>
        <w:commentReference w:id="33"/>
      </w:r>
    </w:p>
    <w:p w14:paraId="7D3EFD79" w14:textId="58AEDBD9" w:rsidR="00425E8A" w:rsidRDefault="00000000">
      <w:r>
        <w:t xml:space="preserve">An industrial-grade fan is specifically designed and built to meet the demands of industrial applications. It's characterized by its robust construction, high performance, </w:t>
      </w:r>
      <w:del w:id="34" w:author="Kinnison, Brad" w:date="2023-07-26T10:16:00Z">
        <w:r w:rsidDel="0026217F">
          <w:delText>durability</w:delText>
        </w:r>
      </w:del>
      <w:ins w:id="35" w:author="Kinnison, Brad" w:date="2023-07-26T10:16:00Z">
        <w:r w:rsidR="0026217F">
          <w:t>durability,</w:t>
        </w:r>
      </w:ins>
      <w:r>
        <w:t xml:space="preserve"> and ability to withstand harsh environments.</w:t>
      </w:r>
    </w:p>
    <w:p w14:paraId="748EF594" w14:textId="77777777" w:rsidR="00425E8A" w:rsidRDefault="00000000">
      <w:pPr>
        <w:pStyle w:val="Heading3"/>
      </w:pPr>
      <w:bookmarkStart w:id="36" w:name="_ok8bymxsnxrc" w:colFirst="0" w:colLast="0"/>
      <w:bookmarkEnd w:id="36"/>
      <w:commentRangeStart w:id="37"/>
      <w:r>
        <w:t>What Is a Commercial-Grade Fan?</w:t>
      </w:r>
      <w:commentRangeEnd w:id="37"/>
      <w:r>
        <w:commentReference w:id="37"/>
      </w:r>
    </w:p>
    <w:p w14:paraId="2B701AE4" w14:textId="54F3EBB7" w:rsidR="00425E8A" w:rsidRDefault="00000000">
      <w:r>
        <w:t xml:space="preserve">A commercial-grade fan is engineered for commercial applications. It's tailored for use in commercial spaces such as offices, retail stores, restaurants, </w:t>
      </w:r>
      <w:del w:id="38" w:author="Kinnison, Brad" w:date="2023-07-26T10:16:00Z">
        <w:r w:rsidDel="0026217F">
          <w:delText>hotels</w:delText>
        </w:r>
      </w:del>
      <w:ins w:id="39" w:author="Kinnison, Brad" w:date="2023-07-26T10:16:00Z">
        <w:r w:rsidR="0026217F">
          <w:t>hotels,</w:t>
        </w:r>
      </w:ins>
      <w:r>
        <w:t xml:space="preserve"> and other similar environments.</w:t>
      </w:r>
    </w:p>
    <w:p w14:paraId="06C45481" w14:textId="77777777" w:rsidR="00425E8A" w:rsidRDefault="00000000">
      <w:pPr>
        <w:pStyle w:val="Heading3"/>
      </w:pPr>
      <w:bookmarkStart w:id="40" w:name="_k1nclrvsya6u" w:colFirst="0" w:colLast="0"/>
      <w:bookmarkEnd w:id="40"/>
      <w:commentRangeStart w:id="41"/>
      <w:r>
        <w:t>What Are Industrial Fans Used For?</w:t>
      </w:r>
      <w:commentRangeEnd w:id="41"/>
      <w:r>
        <w:commentReference w:id="41"/>
      </w:r>
    </w:p>
    <w:p w14:paraId="34EA8AC4" w14:textId="77777777" w:rsidR="00425E8A" w:rsidRDefault="00000000">
      <w:r>
        <w:t xml:space="preserve">Industrial fans are used in a wide range of applications across various industries due to their ability to generate powerful airflow and provide effective ventilation. Common uses include cooling, ventilation and </w:t>
      </w:r>
      <w:hyperlink r:id="rId23" w:anchor=":~:text=From%20a%20health%20point%20of,dust%20and%20they%20sediment%20rapidly.">
        <w:r>
          <w:rPr>
            <w:color w:val="1155CC"/>
            <w:u w:val="single"/>
          </w:rPr>
          <w:t>industrial dust</w:t>
        </w:r>
      </w:hyperlink>
      <w:r>
        <w:t>/particle control.</w:t>
      </w:r>
    </w:p>
    <w:p w14:paraId="24DA59FF" w14:textId="77777777" w:rsidR="00425E8A" w:rsidRDefault="00425E8A"/>
    <w:p w14:paraId="67BB487A" w14:textId="77777777" w:rsidR="00425E8A" w:rsidRDefault="00000000">
      <w:pPr>
        <w:pStyle w:val="Heading2"/>
      </w:pPr>
      <w:bookmarkStart w:id="42" w:name="_980cil6c3sqh" w:colFirst="0" w:colLast="0"/>
      <w:bookmarkEnd w:id="42"/>
      <w:commentRangeStart w:id="43"/>
      <w:r>
        <w:lastRenderedPageBreak/>
        <w:t>Our Fans Speak</w:t>
      </w:r>
      <w:commentRangeEnd w:id="43"/>
      <w:r>
        <w:commentReference w:id="43"/>
      </w:r>
    </w:p>
    <w:p w14:paraId="2A7DB9B8" w14:textId="77777777" w:rsidR="0026217F" w:rsidRDefault="0026217F" w:rsidP="0026217F">
      <w:pPr>
        <w:rPr>
          <w:ins w:id="44" w:author="Kinnison, Brad" w:date="2023-07-26T10:16:00Z"/>
        </w:rPr>
      </w:pPr>
      <w:ins w:id="45" w:author="Kinnison, Brad" w:date="2023-07-26T10:16:00Z">
        <w:r>
          <w:rPr>
            <w:rFonts w:ascii="Arial" w:hAnsi="Arial" w:cs="Arial"/>
            <w:color w:val="000000"/>
            <w:shd w:val="clear" w:color="auto" w:fill="FFFFFF"/>
          </w:rPr>
          <w:t>“The air movement is so powerful, and everyone who comes in the shop asks about them. They’re absolutely awesome fans and keep us cool every day.” – Justin Annarino, owner of Key’s Custom Automotive</w:t>
        </w:r>
      </w:ins>
    </w:p>
    <w:p w14:paraId="16D85D0B" w14:textId="77777777" w:rsidR="00425E8A" w:rsidRDefault="00425E8A"/>
    <w:p w14:paraId="057637FB" w14:textId="77777777" w:rsidR="00425E8A" w:rsidRDefault="00000000">
      <w:pPr>
        <w:pStyle w:val="Heading2"/>
      </w:pPr>
      <w:bookmarkStart w:id="46" w:name="_sc75l1rs4kja" w:colFirst="0" w:colLast="0"/>
      <w:bookmarkEnd w:id="46"/>
      <w:commentRangeStart w:id="47"/>
      <w:r>
        <w:t>At Hunter, We Care About Our Customers, and it Shows</w:t>
      </w:r>
      <w:commentRangeEnd w:id="47"/>
      <w:r>
        <w:commentReference w:id="47"/>
      </w:r>
    </w:p>
    <w:p w14:paraId="234E4884" w14:textId="3754759A" w:rsidR="00425E8A" w:rsidRDefault="00000000">
      <w:pPr>
        <w:rPr>
          <w:rFonts w:ascii="Arial" w:eastAsia="Arial" w:hAnsi="Arial" w:cs="Arial"/>
          <w:highlight w:val="white"/>
        </w:rPr>
      </w:pPr>
      <w:r>
        <w:rPr>
          <w:rFonts w:ascii="Arial" w:eastAsia="Arial" w:hAnsi="Arial" w:cs="Arial"/>
          <w:highlight w:val="white"/>
        </w:rPr>
        <w:t xml:space="preserve">We've worked hard to make the best commercial </w:t>
      </w:r>
      <w:ins w:id="48" w:author="Kinnison, Brad" w:date="2023-07-26T10:35:00Z">
        <w:r w:rsidR="00BA1E8D">
          <w:rPr>
            <w:rFonts w:ascii="Arial" w:eastAsia="Arial" w:hAnsi="Arial" w:cs="Arial"/>
            <w:highlight w:val="white"/>
          </w:rPr>
          <w:t xml:space="preserve">and industrial </w:t>
        </w:r>
      </w:ins>
      <w:r>
        <w:rPr>
          <w:rFonts w:ascii="Arial" w:eastAsia="Arial" w:hAnsi="Arial" w:cs="Arial"/>
          <w:highlight w:val="white"/>
        </w:rPr>
        <w:t>fan</w:t>
      </w:r>
      <w:ins w:id="49" w:author="Kinnison, Brad" w:date="2023-07-26T10:35:00Z">
        <w:r w:rsidR="00BA1E8D">
          <w:rPr>
            <w:rFonts w:ascii="Arial" w:eastAsia="Arial" w:hAnsi="Arial" w:cs="Arial"/>
            <w:highlight w:val="white"/>
          </w:rPr>
          <w:t>s</w:t>
        </w:r>
      </w:ins>
      <w:r>
        <w:rPr>
          <w:rFonts w:ascii="Arial" w:eastAsia="Arial" w:hAnsi="Arial" w:cs="Arial"/>
          <w:highlight w:val="white"/>
        </w:rPr>
        <w:t xml:space="preserve"> around, and we're not about to risk our reputation. We back </w:t>
      </w:r>
      <w:ins w:id="50" w:author="Kinnison, Brad" w:date="2023-07-26T10:35:00Z">
        <w:r w:rsidR="00BA1E8D">
          <w:rPr>
            <w:rFonts w:ascii="Arial" w:eastAsia="Arial" w:hAnsi="Arial" w:cs="Arial"/>
            <w:highlight w:val="white"/>
          </w:rPr>
          <w:t>our Titan, ECO, and XP</w:t>
        </w:r>
      </w:ins>
      <w:ins w:id="51" w:author="Kinnison, Brad" w:date="2023-07-26T10:36:00Z">
        <w:r w:rsidR="00BA1E8D">
          <w:rPr>
            <w:rFonts w:ascii="Arial" w:eastAsia="Arial" w:hAnsi="Arial" w:cs="Arial"/>
            <w:highlight w:val="white"/>
          </w:rPr>
          <w:t xml:space="preserve"> industrial fans</w:t>
        </w:r>
      </w:ins>
      <w:del w:id="52" w:author="Kinnison, Brad" w:date="2023-07-26T10:35:00Z">
        <w:r w:rsidDel="00BA1E8D">
          <w:rPr>
            <w:rFonts w:ascii="Arial" w:eastAsia="Arial" w:hAnsi="Arial" w:cs="Arial"/>
            <w:highlight w:val="white"/>
          </w:rPr>
          <w:delText xml:space="preserve">every </w:delText>
        </w:r>
        <w:r w:rsidDel="00BA1E8D">
          <w:rPr>
            <w:rFonts w:ascii="Arial" w:eastAsia="Arial" w:hAnsi="Arial" w:cs="Arial"/>
            <w:highlight w:val="yellow"/>
          </w:rPr>
          <w:delText>heavy-duty industrial fan</w:delText>
        </w:r>
        <w:r w:rsidDel="00BA1E8D">
          <w:rPr>
            <w:rFonts w:ascii="Arial" w:eastAsia="Arial" w:hAnsi="Arial" w:cs="Arial"/>
            <w:highlight w:val="white"/>
          </w:rPr>
          <w:delText xml:space="preserve"> </w:delText>
        </w:r>
      </w:del>
      <w:del w:id="53" w:author="Kinnison, Brad" w:date="2023-07-26T10:36:00Z">
        <w:r w:rsidDel="00BA1E8D">
          <w:rPr>
            <w:rFonts w:ascii="Arial" w:eastAsia="Arial" w:hAnsi="Arial" w:cs="Arial"/>
            <w:highlight w:val="white"/>
          </w:rPr>
          <w:delText xml:space="preserve">we sell </w:delText>
        </w:r>
      </w:del>
      <w:ins w:id="54" w:author="Kinnison, Brad" w:date="2023-07-26T10:36:00Z">
        <w:r w:rsidR="00BA1E8D">
          <w:rPr>
            <w:rFonts w:ascii="Arial" w:eastAsia="Arial" w:hAnsi="Arial" w:cs="Arial"/>
            <w:highlight w:val="white"/>
          </w:rPr>
          <w:t xml:space="preserve"> </w:t>
        </w:r>
      </w:ins>
      <w:r>
        <w:rPr>
          <w:rFonts w:ascii="Arial" w:eastAsia="Arial" w:hAnsi="Arial" w:cs="Arial"/>
          <w:highlight w:val="white"/>
        </w:rPr>
        <w:t xml:space="preserve">with a </w:t>
      </w:r>
      <w:hyperlink r:id="rId24">
        <w:r>
          <w:rPr>
            <w:rFonts w:ascii="Arial" w:eastAsia="Arial" w:hAnsi="Arial" w:cs="Arial"/>
            <w:color w:val="1155CC"/>
            <w:highlight w:val="white"/>
            <w:u w:val="single"/>
          </w:rPr>
          <w:t>Limited Lifetime Warranty</w:t>
        </w:r>
      </w:hyperlink>
      <w:r>
        <w:rPr>
          <w:rFonts w:ascii="Arial" w:eastAsia="Arial" w:hAnsi="Arial" w:cs="Arial"/>
          <w:highlight w:val="white"/>
        </w:rPr>
        <w:t xml:space="preserve"> – the best warranty in the industry – because we believe in the quality of our </w:t>
      </w:r>
      <w:r>
        <w:rPr>
          <w:rFonts w:ascii="Arial" w:eastAsia="Arial" w:hAnsi="Arial" w:cs="Arial"/>
          <w:highlight w:val="yellow"/>
        </w:rPr>
        <w:t>industrial ceiling fans</w:t>
      </w:r>
      <w:r>
        <w:rPr>
          <w:rFonts w:ascii="Arial" w:eastAsia="Arial" w:hAnsi="Arial" w:cs="Arial"/>
          <w:highlight w:val="white"/>
        </w:rPr>
        <w:t>. Furthermore, we're here when you need us, from the time you press the "order" button to delivery to installation and cleaning. If you have a question about our products or services, just give us a call: 1-844-591-3267.</w:t>
      </w:r>
    </w:p>
    <w:p w14:paraId="0D40A980" w14:textId="77777777" w:rsidR="00425E8A" w:rsidRDefault="00000000">
      <w:pPr>
        <w:pStyle w:val="Heading2"/>
      </w:pPr>
      <w:bookmarkStart w:id="55" w:name="_gk5ez8n3t7ee" w:colFirst="0" w:colLast="0"/>
      <w:bookmarkEnd w:id="55"/>
      <w:commentRangeStart w:id="56"/>
      <w:r>
        <w:t xml:space="preserve">Clear the Air With </w:t>
      </w:r>
      <w:r>
        <w:rPr>
          <w:highlight w:val="yellow"/>
        </w:rPr>
        <w:t>Commercial Fans</w:t>
      </w:r>
      <w:r>
        <w:t xml:space="preserve"> From Hunter Industrial</w:t>
      </w:r>
      <w:commentRangeEnd w:id="56"/>
      <w:r>
        <w:commentReference w:id="56"/>
      </w:r>
    </w:p>
    <w:p w14:paraId="04B35A29" w14:textId="77CC4567" w:rsidR="00425E8A" w:rsidRDefault="00000000">
      <w:pPr>
        <w:rPr>
          <w:rFonts w:ascii="Arial" w:eastAsia="Arial" w:hAnsi="Arial" w:cs="Arial"/>
          <w:highlight w:val="white"/>
        </w:rPr>
      </w:pPr>
      <w:r>
        <w:rPr>
          <w:rFonts w:ascii="Arial" w:eastAsia="Arial" w:hAnsi="Arial" w:cs="Arial"/>
          <w:b/>
          <w:highlight w:val="white"/>
        </w:rPr>
        <w:t xml:space="preserve">Hunter's </w:t>
      </w:r>
      <w:ins w:id="57" w:author="Kinnison, Brad" w:date="2023-07-26T10:17:00Z">
        <w:r w:rsidR="0026217F">
          <w:rPr>
            <w:rFonts w:ascii="Arial" w:eastAsia="Arial" w:hAnsi="Arial" w:cs="Arial"/>
            <w:b/>
            <w:highlight w:val="white"/>
          </w:rPr>
          <w:t xml:space="preserve">industrial and </w:t>
        </w:r>
      </w:ins>
      <w:r>
        <w:rPr>
          <w:rFonts w:ascii="Arial" w:eastAsia="Arial" w:hAnsi="Arial" w:cs="Arial"/>
          <w:b/>
          <w:highlight w:val="yellow"/>
        </w:rPr>
        <w:t>commercial fans</w:t>
      </w:r>
      <w:r>
        <w:rPr>
          <w:rFonts w:ascii="Arial" w:eastAsia="Arial" w:hAnsi="Arial" w:cs="Arial"/>
          <w:b/>
          <w:highlight w:val="white"/>
        </w:rPr>
        <w:t xml:space="preserve"> are the trusted solution for your </w:t>
      </w:r>
      <w:del w:id="58" w:author="Kinnison, Brad" w:date="2023-07-26T10:17:00Z">
        <w:r w:rsidDel="0026217F">
          <w:rPr>
            <w:rFonts w:ascii="Arial" w:eastAsia="Arial" w:hAnsi="Arial" w:cs="Arial"/>
            <w:b/>
            <w:highlight w:val="white"/>
          </w:rPr>
          <w:delText xml:space="preserve">industrial </w:delText>
        </w:r>
      </w:del>
      <w:r>
        <w:rPr>
          <w:rFonts w:ascii="Arial" w:eastAsia="Arial" w:hAnsi="Arial" w:cs="Arial"/>
          <w:b/>
          <w:highlight w:val="white"/>
        </w:rPr>
        <w:t xml:space="preserve">ventilation needs. </w:t>
      </w:r>
      <w:r>
        <w:rPr>
          <w:rFonts w:ascii="Arial" w:eastAsia="Arial" w:hAnsi="Arial" w:cs="Arial"/>
          <w:highlight w:val="white"/>
        </w:rPr>
        <w:t xml:space="preserve">Whether your goal is cooling a large warehouse, improving air circulation in a manufacturing </w:t>
      </w:r>
      <w:del w:id="59" w:author="Kinnison, Brad" w:date="2023-07-26T10:17:00Z">
        <w:r w:rsidDel="0026217F">
          <w:rPr>
            <w:rFonts w:ascii="Arial" w:eastAsia="Arial" w:hAnsi="Arial" w:cs="Arial"/>
            <w:highlight w:val="white"/>
          </w:rPr>
          <w:delText>facility</w:delText>
        </w:r>
      </w:del>
      <w:ins w:id="60" w:author="Kinnison, Brad" w:date="2023-07-26T10:17:00Z">
        <w:r w:rsidR="0026217F">
          <w:rPr>
            <w:rFonts w:ascii="Arial" w:eastAsia="Arial" w:hAnsi="Arial" w:cs="Arial"/>
            <w:highlight w:val="white"/>
          </w:rPr>
          <w:t>facility,</w:t>
        </w:r>
      </w:ins>
      <w:r>
        <w:rPr>
          <w:rFonts w:ascii="Arial" w:eastAsia="Arial" w:hAnsi="Arial" w:cs="Arial"/>
          <w:highlight w:val="white"/>
        </w:rPr>
        <w:t xml:space="preserve"> or enhancing comfort in a commercial space, our </w:t>
      </w:r>
      <w:r>
        <w:rPr>
          <w:rFonts w:ascii="Arial" w:eastAsia="Arial" w:hAnsi="Arial" w:cs="Arial"/>
          <w:highlight w:val="yellow"/>
        </w:rPr>
        <w:t>large industrial fans</w:t>
      </w:r>
      <w:r>
        <w:rPr>
          <w:rFonts w:ascii="Arial" w:eastAsia="Arial" w:hAnsi="Arial" w:cs="Arial"/>
          <w:highlight w:val="white"/>
        </w:rPr>
        <w:t xml:space="preserve"> offer unmatched performance and durability. Contact us today to discover how Hunter Industrial Fans can meet your needs for a better work environment.</w:t>
      </w:r>
    </w:p>
    <w:p w14:paraId="6F969562" w14:textId="77777777" w:rsidR="00425E8A" w:rsidRDefault="00000000">
      <w:pPr>
        <w:pStyle w:val="Heading2"/>
        <w:rPr>
          <w:highlight w:val="white"/>
        </w:rPr>
      </w:pPr>
      <w:bookmarkStart w:id="61" w:name="_t7nah9ohp0ti" w:colFirst="0" w:colLast="0"/>
      <w:bookmarkEnd w:id="61"/>
      <w:commentRangeStart w:id="62"/>
      <w:r>
        <w:rPr>
          <w:highlight w:val="green"/>
        </w:rPr>
        <w:t>VIDEO:</w:t>
      </w:r>
      <w:r>
        <w:rPr>
          <w:highlight w:val="white"/>
        </w:rPr>
        <w:t xml:space="preserve"> HVLS Fan Blade Durability | Hunter Industrial</w:t>
      </w:r>
      <w:commentRangeEnd w:id="62"/>
      <w:r>
        <w:commentReference w:id="62"/>
      </w:r>
    </w:p>
    <w:p w14:paraId="7EEDBD2B" w14:textId="3EF0C2AD" w:rsidR="00425E8A" w:rsidRDefault="00000000">
      <w:pPr>
        <w:rPr>
          <w:rFonts w:ascii="Arial" w:eastAsia="Arial" w:hAnsi="Arial" w:cs="Arial"/>
          <w:highlight w:val="white"/>
        </w:rPr>
      </w:pPr>
      <w:r>
        <w:rPr>
          <w:rFonts w:ascii="Arial" w:eastAsia="Arial" w:hAnsi="Arial" w:cs="Arial"/>
          <w:highlight w:val="white"/>
        </w:rPr>
        <w:t xml:space="preserve">What happens when a basketball goes head-to-head with our HVLS </w:t>
      </w:r>
      <w:r>
        <w:rPr>
          <w:rFonts w:ascii="Arial" w:eastAsia="Arial" w:hAnsi="Arial" w:cs="Arial"/>
          <w:highlight w:val="yellow"/>
        </w:rPr>
        <w:t>heavy-duty industrial fan</w:t>
      </w:r>
      <w:r>
        <w:rPr>
          <w:rFonts w:ascii="Arial" w:eastAsia="Arial" w:hAnsi="Arial" w:cs="Arial"/>
          <w:highlight w:val="white"/>
        </w:rPr>
        <w:t xml:space="preserve"> blades? Find out in this demonstration. Spoiler alert: We take on footballs, tennis balls</w:t>
      </w:r>
      <w:ins w:id="63" w:author="Kinnison, Brad" w:date="2023-07-26T10:36:00Z">
        <w:r w:rsidR="00BA1E8D">
          <w:rPr>
            <w:rFonts w:ascii="Arial" w:eastAsia="Arial" w:hAnsi="Arial" w:cs="Arial"/>
            <w:highlight w:val="white"/>
          </w:rPr>
          <w:t>,</w:t>
        </w:r>
      </w:ins>
      <w:r>
        <w:rPr>
          <w:rFonts w:ascii="Arial" w:eastAsia="Arial" w:hAnsi="Arial" w:cs="Arial"/>
          <w:highlight w:val="white"/>
        </w:rPr>
        <w:t xml:space="preserve"> and soccer balls, too.</w:t>
      </w:r>
    </w:p>
    <w:p w14:paraId="017F2278" w14:textId="77777777" w:rsidR="00425E8A" w:rsidRDefault="00425E8A">
      <w:pPr>
        <w:rPr>
          <w:rFonts w:ascii="Arial" w:eastAsia="Arial" w:hAnsi="Arial" w:cs="Arial"/>
          <w:sz w:val="22"/>
          <w:szCs w:val="22"/>
        </w:rPr>
      </w:pP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5E8A" w14:paraId="6BEC7442" w14:textId="77777777">
        <w:trPr>
          <w:jc w:val="center"/>
        </w:trPr>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14:paraId="055A1536" w14:textId="77777777" w:rsidR="00425E8A" w:rsidRDefault="00000000">
            <w:pPr>
              <w:widowControl w:val="0"/>
              <w:spacing w:line="240" w:lineRule="auto"/>
              <w:jc w:val="center"/>
              <w:rPr>
                <w:rFonts w:ascii="Arial" w:eastAsia="Arial" w:hAnsi="Arial" w:cs="Arial"/>
                <w:b/>
                <w:sz w:val="22"/>
                <w:szCs w:val="22"/>
                <w:highlight w:val="green"/>
              </w:rPr>
            </w:pPr>
            <w:r>
              <w:rPr>
                <w:rFonts w:ascii="Arial" w:eastAsia="Arial" w:hAnsi="Arial" w:cs="Arial"/>
                <w:b/>
                <w:sz w:val="22"/>
                <w:szCs w:val="22"/>
                <w:highlight w:val="green"/>
              </w:rPr>
              <w:t>VIDEO EMBED:</w:t>
            </w:r>
          </w:p>
        </w:tc>
      </w:tr>
      <w:tr w:rsidR="00425E8A" w14:paraId="31DF480E" w14:textId="77777777">
        <w:trPr>
          <w:jc w:val="center"/>
        </w:trPr>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14:paraId="693503CA" w14:textId="77777777" w:rsidR="00425E8A" w:rsidRDefault="00000000">
            <w:pPr>
              <w:widowControl w:val="0"/>
              <w:spacing w:line="240" w:lineRule="auto"/>
              <w:jc w:val="center"/>
              <w:rPr>
                <w:rFonts w:ascii="Arial" w:eastAsia="Arial" w:hAnsi="Arial" w:cs="Arial"/>
                <w:b/>
                <w:color w:val="FF9900"/>
                <w:sz w:val="22"/>
                <w:szCs w:val="22"/>
              </w:rPr>
            </w:pPr>
            <w:r>
              <w:rPr>
                <w:rFonts w:ascii="Arial" w:eastAsia="Arial" w:hAnsi="Arial" w:cs="Arial"/>
                <w:b/>
                <w:color w:val="FF9900"/>
                <w:sz w:val="22"/>
                <w:szCs w:val="22"/>
              </w:rPr>
              <w:t>&lt;iframe width="560" height="315" src="https://youtu.be/Ol0Wq2XwvfY" frameborder="0" allow="accelerometer; autoplay; encrypted-media; gyroscope; picture-in-picture" allowfullscreen&gt;&lt;/iframe&gt;</w:t>
            </w:r>
          </w:p>
        </w:tc>
      </w:tr>
    </w:tbl>
    <w:p w14:paraId="5DDC1B99" w14:textId="77777777" w:rsidR="00425E8A" w:rsidRDefault="00425E8A"/>
    <w:p w14:paraId="601BA69B" w14:textId="77777777" w:rsidR="00425E8A" w:rsidRDefault="00425E8A">
      <w:pPr>
        <w:rPr>
          <w:rFonts w:ascii="Arial" w:eastAsia="Arial" w:hAnsi="Arial" w:cs="Arial"/>
          <w:highlight w:val="white"/>
        </w:rPr>
      </w:pPr>
    </w:p>
    <w:p w14:paraId="1FD362F9" w14:textId="77777777" w:rsidR="00425E8A" w:rsidRDefault="00425E8A">
      <w:pPr>
        <w:rPr>
          <w:rFonts w:ascii="Arial" w:eastAsia="Arial" w:hAnsi="Arial" w:cs="Arial"/>
          <w:highlight w:val="white"/>
        </w:rPr>
      </w:pPr>
    </w:p>
    <w:p w14:paraId="0B88BC0F" w14:textId="77777777" w:rsidR="00425E8A" w:rsidRDefault="00000000">
      <w:pPr>
        <w:rPr>
          <w:b/>
          <w:color w:val="005E85"/>
          <w:u w:val="single"/>
        </w:rPr>
      </w:pPr>
      <w:r>
        <w:rPr>
          <w:b/>
          <w:color w:val="005E85"/>
          <w:u w:val="single"/>
        </w:rPr>
        <w:lastRenderedPageBreak/>
        <w:t>Content Wheel Copy</w:t>
      </w:r>
    </w:p>
    <w:p w14:paraId="17A33783" w14:textId="77777777" w:rsidR="00425E8A" w:rsidRDefault="00000000">
      <w:pPr>
        <w:pStyle w:val="Heading2"/>
        <w:rPr>
          <w:rFonts w:ascii="Arial" w:eastAsia="Arial" w:hAnsi="Arial" w:cs="Arial"/>
          <w:b/>
          <w:highlight w:val="yellow"/>
        </w:rPr>
      </w:pPr>
      <w:bookmarkStart w:id="64" w:name="_ixe6esroycgb" w:colFirst="0" w:colLast="0"/>
      <w:bookmarkEnd w:id="64"/>
      <w:r>
        <w:rPr>
          <w:rFonts w:ascii="Arial" w:eastAsia="Arial" w:hAnsi="Arial" w:cs="Arial"/>
          <w:b/>
        </w:rPr>
        <w:t xml:space="preserve">Related Articles: </w:t>
      </w:r>
      <w:r>
        <w:rPr>
          <w:rFonts w:ascii="Arial" w:eastAsia="Arial" w:hAnsi="Arial" w:cs="Arial"/>
          <w:b/>
          <w:highlight w:val="yellow"/>
        </w:rPr>
        <w:t>Commercial Fans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25E8A" w14:paraId="4111F74E" w14:textId="77777777">
        <w:tc>
          <w:tcPr>
            <w:tcW w:w="312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6B954892" w14:textId="77777777" w:rsidR="00425E8A" w:rsidRDefault="00000000">
            <w:pPr>
              <w:widowControl w:val="0"/>
              <w:spacing w:line="240" w:lineRule="auto"/>
              <w:jc w:val="center"/>
              <w:rPr>
                <w:rFonts w:ascii="Arial" w:eastAsia="Arial" w:hAnsi="Arial" w:cs="Arial"/>
                <w:b/>
                <w:color w:val="FF9900"/>
              </w:rPr>
            </w:pPr>
            <w:r>
              <w:rPr>
                <w:rFonts w:ascii="Arial" w:eastAsia="Arial" w:hAnsi="Arial" w:cs="Arial"/>
                <w:noProof/>
                <w:color w:val="FF9900"/>
                <w:sz w:val="22"/>
                <w:szCs w:val="22"/>
              </w:rPr>
              <w:drawing>
                <wp:inline distT="114300" distB="114300" distL="114300" distR="114300" wp14:anchorId="6988C49E" wp14:editId="3EEBD709">
                  <wp:extent cx="1233667" cy="124301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1233667" cy="1243013"/>
                          </a:xfrm>
                          <a:prstGeom prst="rect">
                            <a:avLst/>
                          </a:prstGeom>
                          <a:ln/>
                        </pic:spPr>
                      </pic:pic>
                    </a:graphicData>
                  </a:graphic>
                </wp:inline>
              </w:drawing>
            </w:r>
            <w:r>
              <w:rPr>
                <w:rFonts w:ascii="Arial" w:eastAsia="Arial" w:hAnsi="Arial" w:cs="Arial"/>
                <w:color w:val="FF9900"/>
                <w:sz w:val="22"/>
                <w:szCs w:val="22"/>
              </w:rPr>
              <w:br/>
            </w:r>
            <w:hyperlink r:id="rId26">
              <w:r>
                <w:rPr>
                  <w:rFonts w:ascii="Arial" w:eastAsia="Arial" w:hAnsi="Arial" w:cs="Arial"/>
                  <w:b/>
                  <w:color w:val="1155CC"/>
                  <w:u w:val="single"/>
                </w:rPr>
                <w:t>Solutions to Your Warehouse Cooling Problems</w:t>
              </w:r>
            </w:hyperlink>
          </w:p>
          <w:p w14:paraId="590DFAC7" w14:textId="77777777" w:rsidR="00425E8A" w:rsidRDefault="00000000">
            <w:pPr>
              <w:widowControl w:val="0"/>
              <w:spacing w:line="240" w:lineRule="auto"/>
              <w:jc w:val="center"/>
              <w:rPr>
                <w:rFonts w:ascii="Arial" w:eastAsia="Arial" w:hAnsi="Arial" w:cs="Arial"/>
                <w:color w:val="FF9900"/>
                <w:sz w:val="22"/>
                <w:szCs w:val="22"/>
              </w:rPr>
            </w:pPr>
            <w:r>
              <w:rPr>
                <w:rFonts w:ascii="Arial" w:eastAsia="Arial" w:hAnsi="Arial" w:cs="Arial"/>
                <w:color w:val="FF9900"/>
                <w:sz w:val="22"/>
                <w:szCs w:val="22"/>
              </w:rPr>
              <w:t>Delve into the cooling problems warehouses experience and discover solutions that can improve conditions within these large spaces.</w:t>
            </w:r>
          </w:p>
        </w:tc>
        <w:tc>
          <w:tcPr>
            <w:tcW w:w="312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085A9A4F" w14:textId="77777777" w:rsidR="00425E8A" w:rsidRDefault="00000000">
            <w:pPr>
              <w:widowControl w:val="0"/>
              <w:spacing w:line="240" w:lineRule="auto"/>
              <w:jc w:val="center"/>
              <w:rPr>
                <w:rFonts w:ascii="Arial" w:eastAsia="Arial" w:hAnsi="Arial" w:cs="Arial"/>
                <w:color w:val="FF9900"/>
                <w:sz w:val="22"/>
                <w:szCs w:val="22"/>
              </w:rPr>
            </w:pPr>
            <w:r>
              <w:rPr>
                <w:rFonts w:ascii="Arial" w:eastAsia="Arial" w:hAnsi="Arial" w:cs="Arial"/>
                <w:noProof/>
                <w:color w:val="FF9900"/>
                <w:sz w:val="22"/>
                <w:szCs w:val="22"/>
              </w:rPr>
              <w:drawing>
                <wp:inline distT="114300" distB="114300" distL="114300" distR="114300" wp14:anchorId="78A554D9" wp14:editId="79B50E34">
                  <wp:extent cx="1233667" cy="124301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1233667" cy="1243013"/>
                          </a:xfrm>
                          <a:prstGeom prst="rect">
                            <a:avLst/>
                          </a:prstGeom>
                          <a:ln/>
                        </pic:spPr>
                      </pic:pic>
                    </a:graphicData>
                  </a:graphic>
                </wp:inline>
              </w:drawing>
            </w:r>
            <w:r>
              <w:rPr>
                <w:rFonts w:ascii="Arial" w:eastAsia="Arial" w:hAnsi="Arial" w:cs="Arial"/>
                <w:color w:val="FF9900"/>
                <w:sz w:val="22"/>
                <w:szCs w:val="22"/>
              </w:rPr>
              <w:br/>
            </w:r>
            <w:hyperlink r:id="rId27">
              <w:r>
                <w:rPr>
                  <w:rFonts w:ascii="Arial" w:eastAsia="Arial" w:hAnsi="Arial" w:cs="Arial"/>
                  <w:b/>
                  <w:color w:val="1155CC"/>
                  <w:u w:val="single"/>
                </w:rPr>
                <w:t>Hunter Industrial Fans Spotlight: The Trak Commercial Fan</w:t>
              </w:r>
            </w:hyperlink>
          </w:p>
          <w:p w14:paraId="16DE7F66" w14:textId="77777777" w:rsidR="00425E8A" w:rsidRDefault="00000000">
            <w:pPr>
              <w:widowControl w:val="0"/>
              <w:spacing w:line="240" w:lineRule="auto"/>
              <w:jc w:val="center"/>
              <w:rPr>
                <w:rFonts w:ascii="Arial" w:eastAsia="Arial" w:hAnsi="Arial" w:cs="Arial"/>
                <w:color w:val="FF9900"/>
                <w:sz w:val="22"/>
                <w:szCs w:val="22"/>
              </w:rPr>
            </w:pPr>
            <w:r>
              <w:rPr>
                <w:rFonts w:ascii="Arial" w:eastAsia="Arial" w:hAnsi="Arial" w:cs="Arial"/>
                <w:color w:val="FF9900"/>
                <w:sz w:val="22"/>
                <w:szCs w:val="22"/>
              </w:rPr>
              <w:t xml:space="preserve">Learn about the Trak </w:t>
            </w:r>
            <w:r>
              <w:rPr>
                <w:rFonts w:ascii="Arial" w:eastAsia="Arial" w:hAnsi="Arial" w:cs="Arial"/>
                <w:color w:val="FF9900"/>
                <w:sz w:val="22"/>
                <w:szCs w:val="22"/>
                <w:highlight w:val="yellow"/>
              </w:rPr>
              <w:t>small industrial fan</w:t>
            </w:r>
            <w:r>
              <w:rPr>
                <w:rFonts w:ascii="Arial" w:eastAsia="Arial" w:hAnsi="Arial" w:cs="Arial"/>
                <w:color w:val="FF9900"/>
                <w:sz w:val="22"/>
                <w:szCs w:val="22"/>
              </w:rPr>
              <w:t>, Hunter’s ideal combination of air circulation and aesthetic appeal.</w:t>
            </w:r>
          </w:p>
        </w:tc>
        <w:tc>
          <w:tcPr>
            <w:tcW w:w="312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70CA3675" w14:textId="77777777" w:rsidR="00425E8A" w:rsidRDefault="00000000">
            <w:pPr>
              <w:widowControl w:val="0"/>
              <w:spacing w:line="240" w:lineRule="auto"/>
              <w:jc w:val="center"/>
              <w:rPr>
                <w:rFonts w:ascii="Arial" w:eastAsia="Arial" w:hAnsi="Arial" w:cs="Arial"/>
                <w:b/>
                <w:color w:val="FF9900"/>
              </w:rPr>
            </w:pPr>
            <w:r>
              <w:rPr>
                <w:rFonts w:ascii="Arial" w:eastAsia="Arial" w:hAnsi="Arial" w:cs="Arial"/>
                <w:noProof/>
                <w:color w:val="FF9900"/>
                <w:sz w:val="22"/>
                <w:szCs w:val="22"/>
              </w:rPr>
              <w:drawing>
                <wp:inline distT="114300" distB="114300" distL="114300" distR="114300" wp14:anchorId="31EEC705" wp14:editId="3055D479">
                  <wp:extent cx="1233667" cy="12430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1233667" cy="1243013"/>
                          </a:xfrm>
                          <a:prstGeom prst="rect">
                            <a:avLst/>
                          </a:prstGeom>
                          <a:ln/>
                        </pic:spPr>
                      </pic:pic>
                    </a:graphicData>
                  </a:graphic>
                </wp:inline>
              </w:drawing>
            </w:r>
            <w:r>
              <w:rPr>
                <w:rFonts w:ascii="Arial" w:eastAsia="Arial" w:hAnsi="Arial" w:cs="Arial"/>
                <w:color w:val="FF9900"/>
                <w:sz w:val="22"/>
                <w:szCs w:val="22"/>
              </w:rPr>
              <w:br/>
            </w:r>
            <w:hyperlink r:id="rId28">
              <w:r>
                <w:rPr>
                  <w:rFonts w:ascii="Arial" w:eastAsia="Arial" w:hAnsi="Arial" w:cs="Arial"/>
                  <w:b/>
                  <w:color w:val="1155CC"/>
                  <w:u w:val="single"/>
                </w:rPr>
                <w:t>The Most Innovative HVLS Fans on the Market</w:t>
              </w:r>
            </w:hyperlink>
          </w:p>
          <w:p w14:paraId="18980E82" w14:textId="77777777" w:rsidR="00425E8A" w:rsidRDefault="00000000">
            <w:pPr>
              <w:widowControl w:val="0"/>
              <w:spacing w:line="240" w:lineRule="auto"/>
              <w:jc w:val="center"/>
              <w:rPr>
                <w:rFonts w:ascii="Arial" w:eastAsia="Arial" w:hAnsi="Arial" w:cs="Arial"/>
                <w:color w:val="FF9900"/>
                <w:sz w:val="22"/>
                <w:szCs w:val="22"/>
              </w:rPr>
            </w:pPr>
            <w:r>
              <w:rPr>
                <w:rFonts w:ascii="Arial" w:eastAsia="Arial" w:hAnsi="Arial" w:cs="Arial"/>
                <w:color w:val="FF9900"/>
                <w:sz w:val="22"/>
                <w:szCs w:val="22"/>
              </w:rPr>
              <w:t>Discover the innovations that set Hunter Industrial apart from all the rest.</w:t>
            </w:r>
          </w:p>
          <w:p w14:paraId="1C714933" w14:textId="77777777" w:rsidR="00425E8A" w:rsidRDefault="00425E8A">
            <w:pPr>
              <w:widowControl w:val="0"/>
              <w:spacing w:line="240" w:lineRule="auto"/>
              <w:jc w:val="center"/>
              <w:rPr>
                <w:rFonts w:ascii="Arial" w:eastAsia="Arial" w:hAnsi="Arial" w:cs="Arial"/>
                <w:b/>
                <w:color w:val="FF9900"/>
              </w:rPr>
            </w:pPr>
          </w:p>
        </w:tc>
      </w:tr>
    </w:tbl>
    <w:p w14:paraId="694933A4" w14:textId="77777777" w:rsidR="00425E8A" w:rsidRDefault="00000000">
      <w:r>
        <w:br w:type="page"/>
      </w:r>
    </w:p>
    <w:p w14:paraId="384EFF48" w14:textId="77777777" w:rsidR="00425E8A" w:rsidRDefault="00000000">
      <w:pPr>
        <w:rPr>
          <w:b/>
          <w:color w:val="005E85"/>
          <w:u w:val="single"/>
        </w:rPr>
      </w:pPr>
      <w:r>
        <w:rPr>
          <w:b/>
          <w:color w:val="005E85"/>
          <w:u w:val="single"/>
        </w:rPr>
        <w:lastRenderedPageBreak/>
        <w:t>FAQ Schema:</w:t>
      </w:r>
    </w:p>
    <w:p w14:paraId="49A44BCA" w14:textId="77777777" w:rsidR="00425E8A" w:rsidRDefault="00425E8A"/>
    <w:p w14:paraId="3EFC6E08" w14:textId="77777777" w:rsidR="00425E8A" w:rsidRDefault="00000000">
      <w:r>
        <w:t>{</w:t>
      </w:r>
    </w:p>
    <w:p w14:paraId="75160717" w14:textId="77777777" w:rsidR="00425E8A" w:rsidRDefault="00000000">
      <w:r>
        <w:t xml:space="preserve">  "@context": "https://schema.org",</w:t>
      </w:r>
    </w:p>
    <w:p w14:paraId="691AE38E" w14:textId="77777777" w:rsidR="00425E8A" w:rsidRDefault="00000000">
      <w:r>
        <w:t xml:space="preserve">  "@type": "FAQPage",</w:t>
      </w:r>
    </w:p>
    <w:p w14:paraId="4798B57F" w14:textId="77777777" w:rsidR="00425E8A" w:rsidRDefault="00000000">
      <w:r>
        <w:t xml:space="preserve">  "mainEntity": [</w:t>
      </w:r>
    </w:p>
    <w:p w14:paraId="4877AD17" w14:textId="77777777" w:rsidR="00425E8A" w:rsidRDefault="00000000">
      <w:r>
        <w:t xml:space="preserve">    {</w:t>
      </w:r>
    </w:p>
    <w:p w14:paraId="32383109" w14:textId="77777777" w:rsidR="00425E8A" w:rsidRDefault="00000000">
      <w:r>
        <w:t xml:space="preserve">      "@type": "Question",</w:t>
      </w:r>
    </w:p>
    <w:p w14:paraId="30BDEC67" w14:textId="77777777" w:rsidR="00425E8A" w:rsidRDefault="00000000">
      <w:r>
        <w:t xml:space="preserve">      "name": "What Is the Difference Between Industrial &amp; Commercial Fans?",</w:t>
      </w:r>
    </w:p>
    <w:p w14:paraId="012305DC" w14:textId="77777777" w:rsidR="00425E8A" w:rsidRDefault="00000000">
      <w:r>
        <w:t xml:space="preserve">      "acceptedAnswer": {</w:t>
      </w:r>
    </w:p>
    <w:p w14:paraId="37A4859D" w14:textId="77777777" w:rsidR="00425E8A" w:rsidRDefault="00000000">
      <w:r>
        <w:t xml:space="preserve">        "@type": "Answer",</w:t>
      </w:r>
    </w:p>
    <w:p w14:paraId="3DA6B6D2" w14:textId="77777777" w:rsidR="00425E8A" w:rsidRDefault="00000000">
      <w:r>
        <w:t xml:space="preserve">        "text": "There was a time when there was a big distinction between industrial and commercial fans. Industrial fans were big, noisy affairs, while commercial fans were smaller and quieter. We closed the gap between commercial and industrial fans by engineering HVLS fans that manage airflow effectively, are energy-efficient and quiet, to boot. We've developed both large and small industrial fans to manage the airflow in all the businesses we serve."</w:t>
      </w:r>
    </w:p>
    <w:p w14:paraId="3FC072FA" w14:textId="77777777" w:rsidR="00425E8A" w:rsidRDefault="00000000">
      <w:r>
        <w:t xml:space="preserve">      }</w:t>
      </w:r>
    </w:p>
    <w:p w14:paraId="5507AEBF" w14:textId="77777777" w:rsidR="00425E8A" w:rsidRDefault="00000000">
      <w:r>
        <w:t xml:space="preserve">    },</w:t>
      </w:r>
    </w:p>
    <w:p w14:paraId="22C7ABA2" w14:textId="77777777" w:rsidR="00425E8A" w:rsidRDefault="00000000">
      <w:r>
        <w:t xml:space="preserve">    {</w:t>
      </w:r>
    </w:p>
    <w:p w14:paraId="61101BF3" w14:textId="77777777" w:rsidR="00425E8A" w:rsidRDefault="00000000">
      <w:r>
        <w:t xml:space="preserve">      "@type": "Question",</w:t>
      </w:r>
    </w:p>
    <w:p w14:paraId="420D18A9" w14:textId="77777777" w:rsidR="00425E8A" w:rsidRDefault="00000000">
      <w:r>
        <w:t xml:space="preserve">      "name": "What Is an Industrial-Grade Fan?",</w:t>
      </w:r>
    </w:p>
    <w:p w14:paraId="0B77EE01" w14:textId="77777777" w:rsidR="00425E8A" w:rsidRDefault="00000000">
      <w:r>
        <w:t xml:space="preserve">      "acceptedAnswer": {</w:t>
      </w:r>
    </w:p>
    <w:p w14:paraId="12F25157" w14:textId="77777777" w:rsidR="00425E8A" w:rsidRDefault="00000000">
      <w:r>
        <w:t xml:space="preserve">        "@type": "Answer",</w:t>
      </w:r>
    </w:p>
    <w:p w14:paraId="75273A30" w14:textId="77777777" w:rsidR="00425E8A" w:rsidRDefault="00000000">
      <w:r>
        <w:t xml:space="preserve">        "text": "An industrial-grade fan is specifically designed and built to meet the demands of industrial applications. It's characterized by its robust construction, high performance, durability and ability to withstand harsh environments."</w:t>
      </w:r>
    </w:p>
    <w:p w14:paraId="7CF03D7E" w14:textId="77777777" w:rsidR="00425E8A" w:rsidRDefault="00000000">
      <w:r>
        <w:t xml:space="preserve">      }</w:t>
      </w:r>
    </w:p>
    <w:p w14:paraId="277406EE" w14:textId="77777777" w:rsidR="00425E8A" w:rsidRDefault="00000000">
      <w:r>
        <w:t xml:space="preserve">    },</w:t>
      </w:r>
    </w:p>
    <w:p w14:paraId="293AB18D" w14:textId="77777777" w:rsidR="00425E8A" w:rsidRDefault="00000000">
      <w:r>
        <w:t xml:space="preserve">    {</w:t>
      </w:r>
    </w:p>
    <w:p w14:paraId="4BBA46F0" w14:textId="77777777" w:rsidR="00425E8A" w:rsidRDefault="00000000">
      <w:r>
        <w:t xml:space="preserve">      "@type": "Question",</w:t>
      </w:r>
    </w:p>
    <w:p w14:paraId="4440416D" w14:textId="77777777" w:rsidR="00425E8A" w:rsidRDefault="00000000">
      <w:r>
        <w:t xml:space="preserve">      "name": "What Is a Commercial-Grade Fan?",</w:t>
      </w:r>
    </w:p>
    <w:p w14:paraId="701ABD13" w14:textId="77777777" w:rsidR="00425E8A" w:rsidRDefault="00000000">
      <w:r>
        <w:t xml:space="preserve">      "acceptedAnswer": {</w:t>
      </w:r>
    </w:p>
    <w:p w14:paraId="4CD470DF" w14:textId="77777777" w:rsidR="00425E8A" w:rsidRDefault="00000000">
      <w:r>
        <w:t xml:space="preserve">        "@type": "Answer",</w:t>
      </w:r>
    </w:p>
    <w:p w14:paraId="0CFAF54E" w14:textId="77777777" w:rsidR="00425E8A" w:rsidRDefault="00000000">
      <w:r>
        <w:t xml:space="preserve">        "text": "A commercial-grade fan is a type of fan designed and built to meet the requirements of commercial applications. It's specifically tailored for use in commercial </w:t>
      </w:r>
      <w:r>
        <w:lastRenderedPageBreak/>
        <w:t>spaces such as offices, retail stores, restaurants, hotels and other similar environments."</w:t>
      </w:r>
    </w:p>
    <w:p w14:paraId="12A16018" w14:textId="77777777" w:rsidR="00425E8A" w:rsidRDefault="00000000">
      <w:r>
        <w:t xml:space="preserve">      }</w:t>
      </w:r>
    </w:p>
    <w:p w14:paraId="53F03962" w14:textId="77777777" w:rsidR="00425E8A" w:rsidRDefault="00000000">
      <w:r>
        <w:t xml:space="preserve">    },</w:t>
      </w:r>
    </w:p>
    <w:p w14:paraId="41D63513" w14:textId="77777777" w:rsidR="00425E8A" w:rsidRDefault="00000000">
      <w:r>
        <w:t xml:space="preserve">    {</w:t>
      </w:r>
    </w:p>
    <w:p w14:paraId="51BEF6E3" w14:textId="77777777" w:rsidR="00425E8A" w:rsidRDefault="00000000">
      <w:r>
        <w:t xml:space="preserve">      "@type": "Question",</w:t>
      </w:r>
    </w:p>
    <w:p w14:paraId="26124C44" w14:textId="77777777" w:rsidR="00425E8A" w:rsidRDefault="00000000">
      <w:r>
        <w:t xml:space="preserve">      "name": "What Are Industrial Fans Used For?",</w:t>
      </w:r>
    </w:p>
    <w:p w14:paraId="27049277" w14:textId="77777777" w:rsidR="00425E8A" w:rsidRDefault="00000000">
      <w:r>
        <w:t xml:space="preserve">      "acceptedAnswer": {</w:t>
      </w:r>
    </w:p>
    <w:p w14:paraId="757396D3" w14:textId="77777777" w:rsidR="00425E8A" w:rsidRDefault="00000000">
      <w:r>
        <w:t xml:space="preserve">        "@type": "Answer",</w:t>
      </w:r>
    </w:p>
    <w:p w14:paraId="6E6E144F" w14:textId="77777777" w:rsidR="00425E8A" w:rsidRDefault="00000000">
      <w:r>
        <w:t xml:space="preserve">        "text": "Industrial fans are used in a wide range of applications across various industries due to their ability to generate powerful airflow and provide effective ventilation. Common uses include cooling, ventilation and dust/particle control."</w:t>
      </w:r>
    </w:p>
    <w:p w14:paraId="100E1E0D" w14:textId="77777777" w:rsidR="00425E8A" w:rsidRDefault="00000000">
      <w:r>
        <w:t xml:space="preserve">      }</w:t>
      </w:r>
    </w:p>
    <w:p w14:paraId="08A39C3D" w14:textId="77777777" w:rsidR="00425E8A" w:rsidRDefault="00000000">
      <w:r>
        <w:t xml:space="preserve">    }</w:t>
      </w:r>
    </w:p>
    <w:p w14:paraId="07AD7687" w14:textId="77777777" w:rsidR="00425E8A" w:rsidRDefault="00000000">
      <w:r>
        <w:t xml:space="preserve">  ]</w:t>
      </w:r>
    </w:p>
    <w:p w14:paraId="24A8CC85" w14:textId="77777777" w:rsidR="00425E8A" w:rsidRDefault="00000000">
      <w:r>
        <w:t>}</w:t>
      </w:r>
    </w:p>
    <w:p w14:paraId="7ABADBFC" w14:textId="77777777" w:rsidR="00425E8A" w:rsidRDefault="00425E8A"/>
    <w:p w14:paraId="6D96524C" w14:textId="77777777" w:rsidR="00425E8A" w:rsidRDefault="00425E8A"/>
    <w:p w14:paraId="3AE02246" w14:textId="77777777" w:rsidR="00425E8A" w:rsidRDefault="00425E8A"/>
    <w:p w14:paraId="438FAA3A" w14:textId="77777777" w:rsidR="00425E8A" w:rsidRDefault="00425E8A"/>
    <w:p w14:paraId="798241E4" w14:textId="77777777" w:rsidR="00425E8A" w:rsidRDefault="00425E8A"/>
    <w:p w14:paraId="1526CB55" w14:textId="77777777" w:rsidR="00425E8A" w:rsidRDefault="00425E8A"/>
    <w:p w14:paraId="0C5326F7" w14:textId="77777777" w:rsidR="00425E8A" w:rsidRDefault="00425E8A"/>
    <w:p w14:paraId="6D0A9636" w14:textId="77777777" w:rsidR="00425E8A" w:rsidRDefault="00425E8A"/>
    <w:p w14:paraId="4A319692" w14:textId="77777777" w:rsidR="00425E8A" w:rsidRDefault="00425E8A"/>
    <w:sectPr w:rsidR="00425E8A">
      <w:headerReference w:type="default" r:id="rId29"/>
      <w:footerReference w:type="default" r:id="rId30"/>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Barbara Ginley" w:date="2023-07-07T19:37:00Z" w:initials="">
    <w:p w14:paraId="67C4EEA3" w14:textId="77777777" w:rsidR="00425E8A"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H1</w:t>
      </w:r>
    </w:p>
  </w:comment>
  <w:comment w:id="7" w:author="Eric Barnes" w:date="2023-07-11T12:54:00Z" w:initials="">
    <w:p w14:paraId="0903C467" w14:textId="77777777" w:rsidR="00425E8A"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H2</w:t>
      </w:r>
    </w:p>
  </w:comment>
  <w:comment w:id="18" w:author="Barbara Ginley" w:date="2023-07-07T20:41:00Z" w:initials="">
    <w:p w14:paraId="70924715" w14:textId="77777777" w:rsidR="00425E8A"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H2</w:t>
      </w:r>
    </w:p>
  </w:comment>
  <w:comment w:id="24" w:author="Barbara Ginley" w:date="2023-07-07T20:43:00Z" w:initials="">
    <w:p w14:paraId="36BDDC27" w14:textId="77777777" w:rsidR="00425E8A"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H2</w:t>
      </w:r>
    </w:p>
  </w:comment>
  <w:comment w:id="26" w:author="Barbara Ginley" w:date="2023-07-07T20:53:00Z" w:initials="">
    <w:p w14:paraId="2CB390D2" w14:textId="77777777" w:rsidR="00425E8A"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H3</w:t>
      </w:r>
    </w:p>
  </w:comment>
  <w:comment w:id="33" w:author="Barbara Ginley" w:date="2023-07-07T21:03:00Z" w:initials="">
    <w:p w14:paraId="7FC79B28" w14:textId="77777777" w:rsidR="00425E8A"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H3</w:t>
      </w:r>
    </w:p>
  </w:comment>
  <w:comment w:id="37" w:author="Barbara Ginley" w:date="2023-07-07T21:04:00Z" w:initials="">
    <w:p w14:paraId="279849B0" w14:textId="77777777" w:rsidR="00425E8A"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H3</w:t>
      </w:r>
    </w:p>
  </w:comment>
  <w:comment w:id="41" w:author="Barbara Ginley" w:date="2023-07-07T21:04:00Z" w:initials="">
    <w:p w14:paraId="184FBE08" w14:textId="77777777" w:rsidR="00425E8A"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H3</w:t>
      </w:r>
    </w:p>
  </w:comment>
  <w:comment w:id="43" w:author="Barbara Ginley" w:date="2023-07-07T23:51:00Z" w:initials="">
    <w:p w14:paraId="4639EB42" w14:textId="77777777" w:rsidR="00425E8A"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H2: Does the client have a customer review for this space?</w:t>
      </w:r>
    </w:p>
  </w:comment>
  <w:comment w:id="47" w:author="Barbara Ginley" w:date="2023-07-07T21:26:00Z" w:initials="">
    <w:p w14:paraId="37031F37" w14:textId="77777777" w:rsidR="00425E8A"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H2</w:t>
      </w:r>
    </w:p>
  </w:comment>
  <w:comment w:id="56" w:author="Barbara Ginley" w:date="2023-07-07T22:54:00Z" w:initials="">
    <w:p w14:paraId="0DD14B76" w14:textId="77777777" w:rsidR="00425E8A"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H2</w:t>
      </w:r>
    </w:p>
  </w:comment>
  <w:comment w:id="62" w:author="Barbara Ginley" w:date="2023-07-07T21:38:00Z" w:initials="">
    <w:p w14:paraId="3148B679" w14:textId="77777777" w:rsidR="00425E8A"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H2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C4EEA3" w15:done="0"/>
  <w15:commentEx w15:paraId="0903C467" w15:done="0"/>
  <w15:commentEx w15:paraId="70924715" w15:done="0"/>
  <w15:commentEx w15:paraId="36BDDC27" w15:done="0"/>
  <w15:commentEx w15:paraId="2CB390D2" w15:done="0"/>
  <w15:commentEx w15:paraId="7FC79B28" w15:done="0"/>
  <w15:commentEx w15:paraId="279849B0" w15:done="0"/>
  <w15:commentEx w15:paraId="184FBE08" w15:done="0"/>
  <w15:commentEx w15:paraId="4639EB42" w15:done="0"/>
  <w15:commentEx w15:paraId="37031F37" w15:done="0"/>
  <w15:commentEx w15:paraId="0DD14B76" w15:done="0"/>
  <w15:commentEx w15:paraId="3148B6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C4EEA3" w16cid:durableId="286B60C0"/>
  <w16cid:commentId w16cid:paraId="0903C467" w16cid:durableId="286B60C1"/>
  <w16cid:commentId w16cid:paraId="70924715" w16cid:durableId="286B60C2"/>
  <w16cid:commentId w16cid:paraId="36BDDC27" w16cid:durableId="286B60C3"/>
  <w16cid:commentId w16cid:paraId="2CB390D2" w16cid:durableId="286B60C4"/>
  <w16cid:commentId w16cid:paraId="7FC79B28" w16cid:durableId="286B60C5"/>
  <w16cid:commentId w16cid:paraId="279849B0" w16cid:durableId="286B60C6"/>
  <w16cid:commentId w16cid:paraId="184FBE08" w16cid:durableId="286B60C7"/>
  <w16cid:commentId w16cid:paraId="4639EB42" w16cid:durableId="286B60C8"/>
  <w16cid:commentId w16cid:paraId="37031F37" w16cid:durableId="286B60C9"/>
  <w16cid:commentId w16cid:paraId="0DD14B76" w16cid:durableId="286B60CA"/>
  <w16cid:commentId w16cid:paraId="3148B679" w16cid:durableId="286B60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3285D" w14:textId="77777777" w:rsidR="00050BB9" w:rsidRDefault="00050BB9">
      <w:pPr>
        <w:spacing w:line="240" w:lineRule="auto"/>
      </w:pPr>
      <w:r>
        <w:separator/>
      </w:r>
    </w:p>
  </w:endnote>
  <w:endnote w:type="continuationSeparator" w:id="0">
    <w:p w14:paraId="4652A8F7" w14:textId="77777777" w:rsidR="00050BB9" w:rsidRDefault="00050B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88CAE" w14:textId="77777777" w:rsidR="00425E8A" w:rsidRDefault="00000000">
    <w:pPr>
      <w:rPr>
        <w:i/>
        <w:color w:val="E3920E"/>
        <w:sz w:val="20"/>
        <w:szCs w:val="20"/>
      </w:rPr>
    </w:pPr>
    <w:r>
      <w:rPr>
        <w:i/>
        <w:color w:val="E3920E"/>
        <w:sz w:val="20"/>
        <w:szCs w:val="20"/>
      </w:rPr>
      <w:t xml:space="preserve">Client: Hunter Industrial </w:t>
    </w:r>
  </w:p>
  <w:p w14:paraId="40A9CC32" w14:textId="77777777" w:rsidR="00425E8A" w:rsidRDefault="00000000">
    <w:pPr>
      <w:rPr>
        <w:i/>
        <w:color w:val="E3920E"/>
        <w:sz w:val="20"/>
        <w:szCs w:val="20"/>
      </w:rPr>
    </w:pPr>
    <w:r>
      <w:rPr>
        <w:i/>
        <w:color w:val="E3920E"/>
        <w:sz w:val="20"/>
        <w:szCs w:val="20"/>
      </w:rPr>
      <w:t xml:space="preserve">Document:  Commercial and Industrial Fans LP </w:t>
    </w:r>
  </w:p>
  <w:p w14:paraId="4D0B83F6" w14:textId="77777777" w:rsidR="00425E8A" w:rsidRDefault="00000000">
    <w:pPr>
      <w:rPr>
        <w:i/>
        <w:color w:val="E3920E"/>
        <w:sz w:val="20"/>
        <w:szCs w:val="20"/>
      </w:rPr>
    </w:pPr>
    <w:r>
      <w:rPr>
        <w:i/>
        <w:color w:val="E3920E"/>
        <w:sz w:val="20"/>
        <w:szCs w:val="20"/>
      </w:rPr>
      <w:t>Version:1</w:t>
    </w:r>
  </w:p>
  <w:p w14:paraId="4DD2607D" w14:textId="77777777" w:rsidR="00425E8A" w:rsidRDefault="00000000">
    <w:pPr>
      <w:rPr>
        <w:i/>
        <w:color w:val="E3920E"/>
        <w:sz w:val="20"/>
        <w:szCs w:val="20"/>
      </w:rPr>
    </w:pPr>
    <w:r>
      <w:rPr>
        <w:i/>
        <w:color w:val="E3920E"/>
        <w:sz w:val="20"/>
        <w:szCs w:val="20"/>
      </w:rPr>
      <w:t>Last edited: July 2023</w:t>
    </w:r>
    <w:r>
      <w:rPr>
        <w:i/>
        <w:color w:val="E3920E"/>
        <w:sz w:val="20"/>
        <w:szCs w:val="20"/>
      </w:rPr>
      <w:tab/>
    </w:r>
    <w:r>
      <w:rPr>
        <w:i/>
        <w:color w:val="E3920E"/>
        <w:sz w:val="20"/>
        <w:szCs w:val="20"/>
      </w:rPr>
      <w:tab/>
    </w:r>
    <w:r>
      <w:rPr>
        <w:i/>
        <w:color w:val="E3920E"/>
        <w:sz w:val="20"/>
        <w:szCs w:val="20"/>
      </w:rPr>
      <w:tab/>
    </w:r>
    <w:r>
      <w:rPr>
        <w:i/>
        <w:color w:val="E3920E"/>
        <w:sz w:val="20"/>
        <w:szCs w:val="20"/>
      </w:rPr>
      <w:tab/>
    </w:r>
    <w:r>
      <w:rPr>
        <w:i/>
        <w:color w:val="E3920E"/>
        <w:sz w:val="20"/>
        <w:szCs w:val="20"/>
      </w:rPr>
      <w:tab/>
    </w:r>
    <w:r>
      <w:rPr>
        <w:i/>
        <w:color w:val="E3920E"/>
        <w:sz w:val="20"/>
        <w:szCs w:val="20"/>
      </w:rPr>
      <w:tab/>
    </w:r>
    <w:r>
      <w:rPr>
        <w:i/>
        <w:color w:val="E3920E"/>
        <w:sz w:val="20"/>
        <w:szCs w:val="20"/>
      </w:rPr>
      <w:tab/>
    </w:r>
    <w:r>
      <w:rPr>
        <w:i/>
        <w:color w:val="E3920E"/>
        <w:sz w:val="20"/>
        <w:szCs w:val="20"/>
      </w:rPr>
      <w:tab/>
    </w:r>
    <w:r>
      <w:rPr>
        <w:i/>
        <w:color w:val="E3920E"/>
        <w:sz w:val="20"/>
        <w:szCs w:val="20"/>
      </w:rPr>
      <w:tab/>
    </w:r>
    <w:r>
      <w:rPr>
        <w:i/>
        <w:color w:val="E3920E"/>
        <w:sz w:val="20"/>
        <w:szCs w:val="20"/>
      </w:rPr>
      <w:tab/>
    </w:r>
    <w:r>
      <w:rPr>
        <w:i/>
        <w:color w:val="E3920E"/>
        <w:sz w:val="20"/>
        <w:szCs w:val="20"/>
      </w:rPr>
      <w:fldChar w:fldCharType="begin"/>
    </w:r>
    <w:r>
      <w:rPr>
        <w:i/>
        <w:color w:val="E3920E"/>
        <w:sz w:val="20"/>
        <w:szCs w:val="20"/>
      </w:rPr>
      <w:instrText>PAGE</w:instrText>
    </w:r>
    <w:r>
      <w:rPr>
        <w:i/>
        <w:color w:val="E3920E"/>
        <w:sz w:val="20"/>
        <w:szCs w:val="20"/>
      </w:rPr>
      <w:fldChar w:fldCharType="separate"/>
    </w:r>
    <w:r w:rsidR="00AC781E">
      <w:rPr>
        <w:i/>
        <w:noProof/>
        <w:color w:val="E3920E"/>
        <w:sz w:val="20"/>
        <w:szCs w:val="20"/>
      </w:rPr>
      <w:t>1</w:t>
    </w:r>
    <w:r>
      <w:rPr>
        <w:i/>
        <w:color w:val="E3920E"/>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08FF1" w14:textId="77777777" w:rsidR="00050BB9" w:rsidRDefault="00050BB9">
      <w:pPr>
        <w:spacing w:line="240" w:lineRule="auto"/>
      </w:pPr>
      <w:r>
        <w:separator/>
      </w:r>
    </w:p>
  </w:footnote>
  <w:footnote w:type="continuationSeparator" w:id="0">
    <w:p w14:paraId="008DD75C" w14:textId="77777777" w:rsidR="00050BB9" w:rsidRDefault="00050B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40BA9" w14:textId="77777777" w:rsidR="00425E8A" w:rsidRDefault="00425E8A">
    <w:pPr>
      <w:ind w:left="-720" w:firstLine="630"/>
      <w:rPr>
        <w:b/>
        <w:color w:val="E3920E"/>
      </w:rPr>
    </w:pPr>
  </w:p>
  <w:p w14:paraId="0420408B" w14:textId="77777777" w:rsidR="00425E8A" w:rsidRDefault="00000000">
    <w:pPr>
      <w:ind w:left="-720" w:firstLine="630"/>
    </w:pPr>
    <w:r>
      <w:rPr>
        <w:noProof/>
      </w:rPr>
      <w:drawing>
        <wp:inline distT="114300" distB="114300" distL="114300" distR="114300" wp14:anchorId="3ECD9C1C" wp14:editId="70EAC100">
          <wp:extent cx="1681163" cy="342900"/>
          <wp:effectExtent l="0" t="0" r="0" b="0"/>
          <wp:docPr id="5" name="image1.gif" descr="logo.gif"/>
          <wp:cNvGraphicFramePr/>
          <a:graphic xmlns:a="http://schemas.openxmlformats.org/drawingml/2006/main">
            <a:graphicData uri="http://schemas.openxmlformats.org/drawingml/2006/picture">
              <pic:pic xmlns:pic="http://schemas.openxmlformats.org/drawingml/2006/picture">
                <pic:nvPicPr>
                  <pic:cNvPr id="0" name="image1.gif" descr="logo.gif"/>
                  <pic:cNvPicPr preferRelativeResize="0"/>
                </pic:nvPicPr>
                <pic:blipFill>
                  <a:blip r:embed="rId1"/>
                  <a:srcRect/>
                  <a:stretch>
                    <a:fillRect/>
                  </a:stretch>
                </pic:blipFill>
                <pic:spPr>
                  <a:xfrm>
                    <a:off x="0" y="0"/>
                    <a:ext cx="1681163" cy="342900"/>
                  </a:xfrm>
                  <a:prstGeom prst="rect">
                    <a:avLst/>
                  </a:prstGeom>
                  <a:ln/>
                </pic:spPr>
              </pic:pic>
            </a:graphicData>
          </a:graphic>
        </wp:inline>
      </w:drawing>
    </w:r>
    <w:r>
      <w:t xml:space="preserve">    </w:t>
    </w:r>
  </w:p>
  <w:p w14:paraId="6458C86B" w14:textId="77777777" w:rsidR="00425E8A" w:rsidRDefault="00000000">
    <w:pPr>
      <w:ind w:left="-720" w:firstLine="630"/>
      <w:rPr>
        <w:b/>
        <w:color w:val="E3920E"/>
      </w:rPr>
    </w:pPr>
    <w:r>
      <w:rPr>
        <w:b/>
        <w:color w:val="E3920E"/>
      </w:rPr>
      <w:t>Hunter Industrial - Commercial and Industrial Fans LP - July 2023</w:t>
    </w:r>
  </w:p>
  <w:p w14:paraId="3D0DAC5A" w14:textId="77777777" w:rsidR="00425E8A" w:rsidRDefault="00425E8A">
    <w:pPr>
      <w:ind w:left="-720" w:firstLine="630"/>
      <w:rPr>
        <w:b/>
        <w:color w:val="E3920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84294"/>
    <w:multiLevelType w:val="multilevel"/>
    <w:tmpl w:val="DA661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C96B17"/>
    <w:multiLevelType w:val="multilevel"/>
    <w:tmpl w:val="5642A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1102223">
    <w:abstractNumId w:val="1"/>
  </w:num>
  <w:num w:numId="2" w16cid:durableId="14518994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nnison, Brad">
    <w15:presenceInfo w15:providerId="AD" w15:userId="S::bkinnison@hunterfan.com::3d6f6432-bd3e-4fc8-8fb8-c8bf8165b2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E8A"/>
    <w:rsid w:val="00050BB9"/>
    <w:rsid w:val="00071F33"/>
    <w:rsid w:val="0026217F"/>
    <w:rsid w:val="00425E8A"/>
    <w:rsid w:val="00713992"/>
    <w:rsid w:val="007A605E"/>
    <w:rsid w:val="009809FE"/>
    <w:rsid w:val="00AC781E"/>
    <w:rsid w:val="00BA1E8D"/>
    <w:rsid w:val="00E00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7E142"/>
  <w15:docId w15:val="{67842EC5-EDAA-4874-B0E1-FC97069F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AC781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industrialfans.hunterfan.com/pages/manufacturing" TargetMode="External"/><Relationship Id="rId26" Type="http://schemas.openxmlformats.org/officeDocument/2006/relationships/hyperlink" Target="https://industrialfans.hunterfan.com/blogs/hunter-industrial-blog/warehouse-cooling" TargetMode="External"/><Relationship Id="rId3" Type="http://schemas.openxmlformats.org/officeDocument/2006/relationships/settings" Target="settings.xml"/><Relationship Id="rId21" Type="http://schemas.openxmlformats.org/officeDocument/2006/relationships/hyperlink" Target="http://industrialfans.hunterfan.com/pages/automotive" TargetMode="External"/><Relationship Id="rId7" Type="http://schemas.openxmlformats.org/officeDocument/2006/relationships/hyperlink" Target="http://industrialfans.hunterfan.com/collections/industrial-hvls-fans" TargetMode="External"/><Relationship Id="rId12" Type="http://schemas.openxmlformats.org/officeDocument/2006/relationships/hyperlink" Target="https://industrialfans.hunterfan.com/pages/fitness-recreation" TargetMode="External"/><Relationship Id="rId17" Type="http://schemas.openxmlformats.org/officeDocument/2006/relationships/hyperlink" Target="https://industrialfans.hunterfan.com/pages/warehouse" TargetMode="External"/><Relationship Id="rId25"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ndustrialfans.hunterfan.com/pages/agriculture" TargetMode="External"/><Relationship Id="rId20" Type="http://schemas.openxmlformats.org/officeDocument/2006/relationships/hyperlink" Target="https://www.osha.gov/autobody"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dustrialfans.hunterfan.com/pages/warehouse" TargetMode="External"/><Relationship Id="rId24" Type="http://schemas.openxmlformats.org/officeDocument/2006/relationships/hyperlink" Target="https://cdn.shopify.com/s/files/1/0555/5434/3079/files/Hunter_Industrial_Warranty_Statement_2022_2.pdf?v=1662491932" TargetMode="External"/><Relationship Id="rId32" Type="http://schemas.microsoft.com/office/2011/relationships/people" Target="people.xml"/><Relationship Id="rId5"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hyperlink" Target="https://www.ncbi.nlm.nih.gov/pmc/articles/PMC6617327/" TargetMode="External"/><Relationship Id="rId28" Type="http://schemas.openxmlformats.org/officeDocument/2006/relationships/hyperlink" Target="https://industrialfans.hunterfan.com/blogs/hunter-industrial-blog/hvls-fan-innovation" TargetMode="External"/><Relationship Id="rId10" Type="http://schemas.openxmlformats.org/officeDocument/2006/relationships/hyperlink" Target="http://industrialfans.hunterfan.com/pages/manufacturing" TargetMode="External"/><Relationship Id="rId19" Type="http://schemas.openxmlformats.org/officeDocument/2006/relationships/hyperlink" Target="https://industrialfans.hunterfan.com/pages/fitness-recreatio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ndustrialfans.hunterfan.com/pages/automotive" TargetMode="External"/><Relationship Id="rId14" Type="http://schemas.microsoft.com/office/2011/relationships/commentsExtended" Target="commentsExtended.xml"/><Relationship Id="rId22" Type="http://schemas.openxmlformats.org/officeDocument/2006/relationships/image" Target="media/image1.png"/><Relationship Id="rId27" Type="http://schemas.openxmlformats.org/officeDocument/2006/relationships/hyperlink" Target="https://industrialfans.hunterfan.com/blogs/hunter-industrial-blog/hunter-fans-spotlight-the-trak-commercial-fan" TargetMode="External"/><Relationship Id="rId30" Type="http://schemas.openxmlformats.org/officeDocument/2006/relationships/footer" Target="footer1.xml"/><Relationship Id="rId8" Type="http://schemas.openxmlformats.org/officeDocument/2006/relationships/hyperlink" Target="http://industrialfans.hunterfan.com/pages/avi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9</Pages>
  <Words>1887</Words>
  <Characters>10758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Kinnison, Brad</cp:lastModifiedBy>
  <cp:revision>5</cp:revision>
  <dcterms:created xsi:type="dcterms:W3CDTF">2023-07-26T14:07:00Z</dcterms:created>
  <dcterms:modified xsi:type="dcterms:W3CDTF">2023-07-26T15:36:00Z</dcterms:modified>
</cp:coreProperties>
</file>