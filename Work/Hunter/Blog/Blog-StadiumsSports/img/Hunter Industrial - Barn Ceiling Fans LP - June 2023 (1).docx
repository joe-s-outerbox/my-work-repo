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D9858" w14:textId="77777777" w:rsidR="00CD5741" w:rsidRDefault="00000000">
      <w:r>
        <w:rPr>
          <w:b/>
          <w:color w:val="005E85"/>
          <w:u w:val="single"/>
        </w:rPr>
        <w:t>Primary Keyword(s)</w:t>
      </w:r>
    </w:p>
    <w:p w14:paraId="2C5A4016" w14:textId="77777777" w:rsidR="00CD5741" w:rsidRDefault="00000000">
      <w:r>
        <w:t>Barn Ceiling Fans</w:t>
      </w:r>
    </w:p>
    <w:p w14:paraId="1D5956D9" w14:textId="77777777" w:rsidR="00CD5741" w:rsidRDefault="00CD5741"/>
    <w:p w14:paraId="076587EB" w14:textId="77777777" w:rsidR="00CD5741" w:rsidRDefault="00000000">
      <w:r>
        <w:rPr>
          <w:b/>
          <w:color w:val="005E85"/>
          <w:u w:val="single"/>
        </w:rPr>
        <w:t>Secondary Keyword(s)</w:t>
      </w:r>
    </w:p>
    <w:p w14:paraId="5D1C07FA" w14:textId="77777777" w:rsidR="00CD5741" w:rsidRDefault="00000000">
      <w:r>
        <w:t>industrial barn fans</w:t>
      </w:r>
    </w:p>
    <w:p w14:paraId="176AF836" w14:textId="77777777" w:rsidR="00CD5741" w:rsidRDefault="00000000">
      <w:r>
        <w:t>pole barn ceiling fans</w:t>
      </w:r>
    </w:p>
    <w:p w14:paraId="7DC0E2CA" w14:textId="77777777" w:rsidR="00CD5741" w:rsidRDefault="00000000">
      <w:r>
        <w:t>ceiling fans for barns</w:t>
      </w:r>
    </w:p>
    <w:p w14:paraId="6BC961E8" w14:textId="77777777" w:rsidR="00CD5741" w:rsidRDefault="00000000">
      <w:r>
        <w:t>horse barn ceiling fans</w:t>
      </w:r>
    </w:p>
    <w:p w14:paraId="27BDEB4E" w14:textId="77777777" w:rsidR="00CD5741" w:rsidRDefault="00000000">
      <w:r>
        <w:t>outdoor barn fan</w:t>
      </w:r>
    </w:p>
    <w:p w14:paraId="3BF8EA13" w14:textId="77777777" w:rsidR="00CD5741" w:rsidRDefault="00000000">
      <w:r>
        <w:t>large barn fans</w:t>
      </w:r>
    </w:p>
    <w:p w14:paraId="5738B377" w14:textId="77777777" w:rsidR="00CD5741" w:rsidRDefault="00000000">
      <w:r>
        <w:t>big barn fans</w:t>
      </w:r>
    </w:p>
    <w:p w14:paraId="3549D0E5" w14:textId="77777777" w:rsidR="00CD5741" w:rsidRDefault="00CD5741"/>
    <w:p w14:paraId="6BDFB3E9" w14:textId="77777777" w:rsidR="00CD5741" w:rsidRDefault="00000000">
      <w:pPr>
        <w:rPr>
          <w:b/>
          <w:color w:val="005E85"/>
          <w:u w:val="single"/>
        </w:rPr>
      </w:pPr>
      <w:r>
        <w:rPr>
          <w:b/>
          <w:color w:val="005E85"/>
          <w:u w:val="single"/>
        </w:rPr>
        <w:t>URL/Path</w:t>
      </w:r>
    </w:p>
    <w:p w14:paraId="0005DFDE" w14:textId="77777777" w:rsidR="00CD5741" w:rsidRDefault="00000000">
      <w:r>
        <w:t>/large-industrial-barn-ceiling-fans/</w:t>
      </w:r>
    </w:p>
    <w:p w14:paraId="7C6A029D" w14:textId="77777777" w:rsidR="00CD5741" w:rsidRDefault="00CD5741"/>
    <w:p w14:paraId="09F33F5F" w14:textId="77777777" w:rsidR="00CD5741" w:rsidRDefault="00000000">
      <w:r>
        <w:rPr>
          <w:b/>
          <w:color w:val="005E85"/>
          <w:u w:val="single"/>
        </w:rPr>
        <w:t>Page(s) To Boost/Anchor Text</w:t>
      </w:r>
    </w:p>
    <w:p w14:paraId="53D2C400" w14:textId="77777777" w:rsidR="00CD5741" w:rsidRDefault="00000000">
      <w:hyperlink r:id="rId7">
        <w:r>
          <w:rPr>
            <w:color w:val="1155CC"/>
            <w:u w:val="single"/>
          </w:rPr>
          <w:t>https://industrialfans.hunterfan.com/pages/agriculture</w:t>
        </w:r>
      </w:hyperlink>
    </w:p>
    <w:p w14:paraId="57B61F72" w14:textId="77777777" w:rsidR="00CD5741" w:rsidRDefault="00000000">
      <w:hyperlink r:id="rId8">
        <w:r>
          <w:rPr>
            <w:color w:val="1155CC"/>
            <w:u w:val="single"/>
          </w:rPr>
          <w:t>https://industrialfans.hunterfan.com/collections/industrial-hvls-fans</w:t>
        </w:r>
      </w:hyperlink>
    </w:p>
    <w:p w14:paraId="00E14464" w14:textId="77777777" w:rsidR="00CD5741" w:rsidRDefault="00000000">
      <w:hyperlink r:id="rId9">
        <w:r>
          <w:rPr>
            <w:color w:val="1155CC"/>
            <w:u w:val="single"/>
          </w:rPr>
          <w:t>https://industrialfans.hunterfan.com/products/eco-fan</w:t>
        </w:r>
      </w:hyperlink>
    </w:p>
    <w:p w14:paraId="5D0959FD" w14:textId="77777777" w:rsidR="00CD5741" w:rsidRDefault="00000000">
      <w:hyperlink r:id="rId10">
        <w:r>
          <w:rPr>
            <w:color w:val="1155CC"/>
            <w:u w:val="single"/>
          </w:rPr>
          <w:t>https://industrialfans.hunterfan.com/products/titan-fan</w:t>
        </w:r>
      </w:hyperlink>
    </w:p>
    <w:p w14:paraId="4ACE1873" w14:textId="77777777" w:rsidR="00CD5741" w:rsidRDefault="00CD5741"/>
    <w:p w14:paraId="5F8CDB67" w14:textId="77777777" w:rsidR="00CD5741" w:rsidRDefault="00000000">
      <w:pPr>
        <w:shd w:val="clear" w:color="auto" w:fill="FFFFFF"/>
        <w:spacing w:line="411" w:lineRule="auto"/>
        <w:rPr>
          <w:color w:val="303037"/>
          <w:sz w:val="21"/>
          <w:szCs w:val="21"/>
          <w:highlight w:val="yellow"/>
        </w:rPr>
      </w:pPr>
      <w:r>
        <w:rPr>
          <w:b/>
          <w:color w:val="005E85"/>
          <w:u w:val="single"/>
        </w:rPr>
        <w:t xml:space="preserve">Alt Tags &amp; Filenames: </w:t>
      </w:r>
    </w:p>
    <w:p w14:paraId="39C9E046" w14:textId="77777777" w:rsidR="00CD5741" w:rsidRDefault="00000000">
      <w:pPr>
        <w:numPr>
          <w:ilvl w:val="0"/>
          <w:numId w:val="3"/>
        </w:numPr>
      </w:pPr>
      <w:r>
        <w:rPr>
          <w:b/>
        </w:rPr>
        <w:t>Barn Ceiling Fans</w:t>
      </w:r>
      <w:r>
        <w:t>: barn-ceiling-fans.jpg</w:t>
      </w:r>
    </w:p>
    <w:p w14:paraId="10ADBFD0" w14:textId="77777777" w:rsidR="00CD5741" w:rsidRDefault="00000000">
      <w:pPr>
        <w:numPr>
          <w:ilvl w:val="0"/>
          <w:numId w:val="3"/>
        </w:numPr>
      </w:pPr>
      <w:r>
        <w:rPr>
          <w:b/>
        </w:rPr>
        <w:t>Industrial Barn Fans</w:t>
      </w:r>
      <w:r>
        <w:t>: industrial-barn-fans.jpg</w:t>
      </w:r>
    </w:p>
    <w:p w14:paraId="74A454FE" w14:textId="77777777" w:rsidR="00CD5741" w:rsidRDefault="00000000">
      <w:pPr>
        <w:numPr>
          <w:ilvl w:val="0"/>
          <w:numId w:val="3"/>
        </w:numPr>
      </w:pPr>
      <w:r>
        <w:rPr>
          <w:b/>
        </w:rPr>
        <w:t>Ceiling Fans For Barns</w:t>
      </w:r>
      <w:r>
        <w:t>: ceiling-fans-for-barns.jpg</w:t>
      </w:r>
    </w:p>
    <w:p w14:paraId="5F5D8A95" w14:textId="77777777" w:rsidR="00CD5741" w:rsidRDefault="00000000">
      <w:pPr>
        <w:numPr>
          <w:ilvl w:val="0"/>
          <w:numId w:val="3"/>
        </w:numPr>
      </w:pPr>
      <w:r>
        <w:rPr>
          <w:b/>
        </w:rPr>
        <w:t>Large Barn Fans</w:t>
      </w:r>
      <w:r>
        <w:t>: large-barn-fans.jpg</w:t>
      </w:r>
    </w:p>
    <w:p w14:paraId="229A6F24" w14:textId="77777777" w:rsidR="00CD5741" w:rsidRDefault="00CD5741">
      <w:pPr>
        <w:rPr>
          <w:b/>
          <w:color w:val="005E85"/>
          <w:u w:val="single"/>
        </w:rPr>
      </w:pPr>
    </w:p>
    <w:p w14:paraId="19A678F8" w14:textId="77777777" w:rsidR="00CD5741" w:rsidRDefault="00CD5741">
      <w:pPr>
        <w:rPr>
          <w:b/>
          <w:color w:val="005E85"/>
          <w:u w:val="single"/>
        </w:rPr>
      </w:pPr>
    </w:p>
    <w:p w14:paraId="227B811C" w14:textId="77777777" w:rsidR="00CD5741" w:rsidRDefault="00000000">
      <w:pPr>
        <w:rPr>
          <w:b/>
          <w:color w:val="005E85"/>
          <w:u w:val="single"/>
        </w:rPr>
      </w:pPr>
      <w:r>
        <w:rPr>
          <w:b/>
          <w:color w:val="005E85"/>
          <w:u w:val="single"/>
        </w:rPr>
        <w:t>Top Content</w:t>
      </w:r>
    </w:p>
    <w:p w14:paraId="7714DFCB" w14:textId="77777777" w:rsidR="00CD5741" w:rsidRDefault="00000000">
      <w:pPr>
        <w:pStyle w:val="Heading1"/>
        <w:rPr>
          <w:highlight w:val="yellow"/>
        </w:rPr>
      </w:pPr>
      <w:bookmarkStart w:id="0" w:name="_bpdqd5m1f1r" w:colFirst="0" w:colLast="0"/>
      <w:bookmarkEnd w:id="0"/>
      <w:r>
        <w:t xml:space="preserve">HVLS </w:t>
      </w:r>
      <w:r>
        <w:rPr>
          <w:highlight w:val="yellow"/>
        </w:rPr>
        <w:t>Barn Ceiling Fans</w:t>
      </w:r>
    </w:p>
    <w:p w14:paraId="76DA59AA" w14:textId="62ECF5F2" w:rsidR="00CD5741" w:rsidRDefault="00000000">
      <w:r>
        <w:t xml:space="preserve">Heat stress, poor air quality, and stagnant air can harm cows and other livestock, leading to reduced performance, increased mortality rates, and compromised overall health. However, </w:t>
      </w:r>
      <w:r>
        <w:rPr>
          <w:b/>
        </w:rPr>
        <w:t xml:space="preserve">there is a solution that addresses airflow concerns in barns and other </w:t>
      </w:r>
      <w:r>
        <w:rPr>
          <w:b/>
        </w:rPr>
        <w:lastRenderedPageBreak/>
        <w:t xml:space="preserve">agricultural buildings: High-Volume, Low-Speed (HVLS) </w:t>
      </w:r>
      <w:r>
        <w:rPr>
          <w:b/>
          <w:highlight w:val="yellow"/>
        </w:rPr>
        <w:t>barn ceiling fans</w:t>
      </w:r>
      <w:r>
        <w:rPr>
          <w:b/>
        </w:rPr>
        <w:t xml:space="preserve"> from Hunter Industrial</w:t>
      </w:r>
      <w:ins w:id="1" w:author="Kinnison, Brad" w:date="2023-06-20T09:27:00Z">
        <w:r w:rsidR="008B44C4">
          <w:rPr>
            <w:b/>
          </w:rPr>
          <w:t xml:space="preserve"> &amp; Commercial</w:t>
        </w:r>
      </w:ins>
      <w:r>
        <w:rPr>
          <w:b/>
        </w:rPr>
        <w:t>.</w:t>
      </w:r>
      <w:r>
        <w:t xml:space="preserve"> </w:t>
      </w:r>
    </w:p>
    <w:p w14:paraId="31AED6C1" w14:textId="77777777" w:rsidR="00CD5741" w:rsidRDefault="00000000">
      <w:r>
        <w:rPr>
          <w:highlight w:val="green"/>
        </w:rPr>
        <w:t>BUTTON:</w:t>
      </w:r>
      <w:r>
        <w:t xml:space="preserve"> GET A QUOTE</w:t>
      </w:r>
    </w:p>
    <w:p w14:paraId="1B7177AB" w14:textId="77777777" w:rsidR="00CD5741" w:rsidRDefault="00CD5741"/>
    <w:p w14:paraId="6B088E85" w14:textId="77777777" w:rsidR="00CD5741" w:rsidRDefault="00000000">
      <w:pPr>
        <w:rPr>
          <w:b/>
          <w:color w:val="005E85"/>
          <w:u w:val="single"/>
        </w:rPr>
      </w:pPr>
      <w:r>
        <w:rPr>
          <w:b/>
          <w:color w:val="005E85"/>
          <w:u w:val="single"/>
        </w:rPr>
        <w:t>Bottom Content</w:t>
      </w:r>
    </w:p>
    <w:p w14:paraId="42507562" w14:textId="77777777" w:rsidR="00CD5741" w:rsidRDefault="00000000">
      <w:pPr>
        <w:pStyle w:val="Heading2"/>
        <w:rPr>
          <w:highlight w:val="yellow"/>
        </w:rPr>
      </w:pPr>
      <w:bookmarkStart w:id="2" w:name="_9s4pw1oe7bda" w:colFirst="0" w:colLast="0"/>
      <w:bookmarkEnd w:id="2"/>
      <w:r>
        <w:t xml:space="preserve">Understanding the Importance of </w:t>
      </w:r>
      <w:r>
        <w:rPr>
          <w:highlight w:val="yellow"/>
        </w:rPr>
        <w:t>Industrial Barn Fans</w:t>
      </w:r>
    </w:p>
    <w:p w14:paraId="23B40E30" w14:textId="450580F1" w:rsidR="00CD5741" w:rsidRDefault="00000000">
      <w:r>
        <w:rPr>
          <w:highlight w:val="yellow"/>
        </w:rPr>
        <w:t>Industrial barn fans</w:t>
      </w:r>
      <w:r>
        <w:t xml:space="preserve"> are crucial for maintaining the best environment for animal health and productivity. The fans' ability to generate consistent airflow aids in preventing conditions that</w:t>
      </w:r>
      <w:del w:id="3" w:author="Kinnison, Brad" w:date="2023-06-20T09:28:00Z">
        <w:r w:rsidDel="008B44C4">
          <w:delText xml:space="preserve"> can</w:delText>
        </w:r>
      </w:del>
      <w:r>
        <w:t xml:space="preserve"> severely impact the health of your animals. </w:t>
      </w:r>
    </w:p>
    <w:p w14:paraId="4D911C41" w14:textId="77777777" w:rsidR="00CD5741" w:rsidRDefault="00000000">
      <w:pPr>
        <w:pStyle w:val="Heading3"/>
      </w:pPr>
      <w:bookmarkStart w:id="4" w:name="_mz3o4zbdvgjr" w:colFirst="0" w:colLast="0"/>
      <w:bookmarkEnd w:id="4"/>
      <w:r>
        <w:t>Heat Stress</w:t>
      </w:r>
    </w:p>
    <w:p w14:paraId="52F5DB21" w14:textId="05C4F854" w:rsidR="00CD5741" w:rsidRDefault="00000000">
      <w:r>
        <w:t xml:space="preserve">This condition, common in livestock as temperatures rise, </w:t>
      </w:r>
      <w:del w:id="5" w:author="Kinnison, Brad" w:date="2023-06-20T09:28:00Z">
        <w:r w:rsidDel="008B44C4">
          <w:delText xml:space="preserve">can </w:delText>
        </w:r>
      </w:del>
      <w:r>
        <w:t>negatively impact</w:t>
      </w:r>
      <w:ins w:id="6" w:author="Kinnison, Brad" w:date="2023-06-20T09:28:00Z">
        <w:r w:rsidR="008B44C4">
          <w:t>s</w:t>
        </w:r>
      </w:ins>
      <w:r>
        <w:t xml:space="preserve"> their productivity. For instance, dairy cows yield better milk while lying down, but heat-stressed cows tend to stand to get relief, reducing milk production. </w:t>
      </w:r>
      <w:r>
        <w:rPr>
          <w:highlight w:val="yellow"/>
        </w:rPr>
        <w:t>Pole barn ceiling fans</w:t>
      </w:r>
      <w:r>
        <w:t xml:space="preserve"> aid heat dissipation, ensuring the animals' comfort and well-being.</w:t>
      </w:r>
    </w:p>
    <w:p w14:paraId="3CE461F2" w14:textId="77777777" w:rsidR="00CD5741" w:rsidRDefault="00000000">
      <w:pPr>
        <w:pStyle w:val="Heading3"/>
      </w:pPr>
      <w:bookmarkStart w:id="7" w:name="_gkqn05x26xqa" w:colFirst="0" w:colLast="0"/>
      <w:bookmarkEnd w:id="7"/>
      <w:r>
        <w:t>Air Quality Issues</w:t>
      </w:r>
    </w:p>
    <w:p w14:paraId="208E5C67" w14:textId="7B8E37CB" w:rsidR="00CD5741" w:rsidRDefault="00000000">
      <w:r>
        <w:t>Farms often grapple with airborne contaminants like dust, gases</w:t>
      </w:r>
      <w:ins w:id="8" w:author="Kinnison, Brad" w:date="2023-06-20T09:28:00Z">
        <w:r w:rsidR="008B44C4">
          <w:t>,</w:t>
        </w:r>
      </w:ins>
      <w:r>
        <w:t xml:space="preserve"> and odors</w:t>
      </w:r>
      <w:ins w:id="9" w:author="Kinnison, Brad" w:date="2023-06-20T09:30:00Z">
        <w:r w:rsidR="008B44C4">
          <w:t>,</w:t>
        </w:r>
      </w:ins>
      <w:r>
        <w:t xml:space="preserve"> affecting both livestock and human health. Industrial </w:t>
      </w:r>
      <w:r>
        <w:rPr>
          <w:highlight w:val="yellow"/>
        </w:rPr>
        <w:t>ceiling fans for barns</w:t>
      </w:r>
      <w:r>
        <w:t xml:space="preserve"> improve air quality by mitigating these pollutants.</w:t>
      </w:r>
    </w:p>
    <w:p w14:paraId="107BACF1" w14:textId="77777777" w:rsidR="00CD5741" w:rsidRDefault="00000000">
      <w:pPr>
        <w:pStyle w:val="Heading3"/>
      </w:pPr>
      <w:bookmarkStart w:id="10" w:name="_f6szucy0xmq4" w:colFirst="0" w:colLast="0"/>
      <w:bookmarkEnd w:id="10"/>
      <w:r>
        <w:t>Stagnant Air</w:t>
      </w:r>
    </w:p>
    <w:p w14:paraId="73A66500" w14:textId="06BF3BA0" w:rsidR="00CD5741" w:rsidRDefault="00000000">
      <w:r>
        <w:t xml:space="preserve">Poor ventilation </w:t>
      </w:r>
      <w:del w:id="11" w:author="Kinnison, Brad" w:date="2023-06-20T09:31:00Z">
        <w:r w:rsidDel="008B44C4">
          <w:delText xml:space="preserve">can </w:delText>
        </w:r>
      </w:del>
      <w:r>
        <w:t>lead</w:t>
      </w:r>
      <w:ins w:id="12" w:author="Kinnison, Brad" w:date="2023-06-20T09:31:00Z">
        <w:r w:rsidR="008B44C4">
          <w:t>s</w:t>
        </w:r>
      </w:ins>
      <w:r>
        <w:t xml:space="preserve"> to temperature variations and microbial buildup in livestock barns. Cow and </w:t>
      </w:r>
      <w:r>
        <w:rPr>
          <w:highlight w:val="yellow"/>
        </w:rPr>
        <w:t>horse barn ceiling fans</w:t>
      </w:r>
      <w:r>
        <w:t xml:space="preserve"> promote air circulation, preventing these issues.</w:t>
      </w:r>
    </w:p>
    <w:p w14:paraId="517DADD4" w14:textId="77777777" w:rsidR="00CD5741" w:rsidRDefault="00000000">
      <w:pPr>
        <w:pStyle w:val="Heading2"/>
        <w:rPr>
          <w:highlight w:val="yellow"/>
        </w:rPr>
      </w:pPr>
      <w:bookmarkStart w:id="13" w:name="_1c75k7nm5i0o" w:colFirst="0" w:colLast="0"/>
      <w:bookmarkEnd w:id="13"/>
      <w:r>
        <w:t xml:space="preserve">Advantages of </w:t>
      </w:r>
      <w:r>
        <w:rPr>
          <w:highlight w:val="yellow"/>
        </w:rPr>
        <w:t>Ceiling Fans for Barns</w:t>
      </w:r>
    </w:p>
    <w:p w14:paraId="5D828F88" w14:textId="77777777" w:rsidR="00CD5741" w:rsidRDefault="00000000">
      <w:r>
        <w:t xml:space="preserve">While no one questions the need for </w:t>
      </w:r>
      <w:hyperlink r:id="rId11">
        <w:r>
          <w:rPr>
            <w:color w:val="1155CC"/>
            <w:u w:val="single"/>
          </w:rPr>
          <w:t>HVLS fans in industrial settings</w:t>
        </w:r>
      </w:hyperlink>
      <w:r>
        <w:t xml:space="preserve">, some may wonder if </w:t>
      </w:r>
      <w:r>
        <w:rPr>
          <w:highlight w:val="yellow"/>
        </w:rPr>
        <w:t>ceiling fans for barns</w:t>
      </w:r>
      <w:r>
        <w:t xml:space="preserve"> really make a difference. In fact, an </w:t>
      </w:r>
      <w:r>
        <w:rPr>
          <w:highlight w:val="yellow"/>
        </w:rPr>
        <w:t>outdoor barn fan</w:t>
      </w:r>
      <w:r>
        <w:t xml:space="preserve"> offers numerous advantages:</w:t>
      </w:r>
    </w:p>
    <w:p w14:paraId="74C9355C" w14:textId="77777777" w:rsidR="00CD5741" w:rsidRDefault="00CD5741"/>
    <w:p w14:paraId="66110C45" w14:textId="477A5543" w:rsidR="00CD5741" w:rsidRDefault="00000000">
      <w:pPr>
        <w:numPr>
          <w:ilvl w:val="0"/>
          <w:numId w:val="1"/>
        </w:numPr>
      </w:pPr>
      <w:r>
        <w:rPr>
          <w:b/>
        </w:rPr>
        <w:t>Superior Air Circulation:</w:t>
      </w:r>
      <w:r>
        <w:t xml:space="preserve"> Gentle, wide-spanning breeze</w:t>
      </w:r>
      <w:del w:id="14" w:author="Kinnison, Brad" w:date="2023-06-20T09:45:00Z">
        <w:r w:rsidDel="001C527A">
          <w:delText>s</w:delText>
        </w:r>
      </w:del>
      <w:r>
        <w:t xml:space="preserve"> eliminate</w:t>
      </w:r>
      <w:ins w:id="15" w:author="Kinnison, Brad" w:date="2023-06-20T09:45:00Z">
        <w:r w:rsidR="001C527A">
          <w:t>s</w:t>
        </w:r>
      </w:ins>
      <w:r>
        <w:t xml:space="preserve"> stagnant air and ensure</w:t>
      </w:r>
      <w:ins w:id="16" w:author="Kinnison, Brad" w:date="2023-06-20T09:45:00Z">
        <w:r w:rsidR="001C527A">
          <w:t>s</w:t>
        </w:r>
      </w:ins>
      <w:r>
        <w:t xml:space="preserve"> uniform temperature throughout the barn.</w:t>
      </w:r>
    </w:p>
    <w:p w14:paraId="3710AB07" w14:textId="77777777" w:rsidR="00CD5741" w:rsidRDefault="00000000">
      <w:pPr>
        <w:numPr>
          <w:ilvl w:val="0"/>
          <w:numId w:val="1"/>
        </w:numPr>
      </w:pPr>
      <w:r>
        <w:rPr>
          <w:b/>
        </w:rPr>
        <w:lastRenderedPageBreak/>
        <w:t>Prevention of Heat Stress:</w:t>
      </w:r>
      <w:r>
        <w:t xml:space="preserve"> HVLS </w:t>
      </w:r>
      <w:r>
        <w:rPr>
          <w:highlight w:val="yellow"/>
        </w:rPr>
        <w:t>large barn fans</w:t>
      </w:r>
      <w:r>
        <w:t xml:space="preserve"> facilitate moisture evaporation from livestock's skin, helping animals to dissipate excess heat, preventing heat stress, and contributing to overall animal health.</w:t>
      </w:r>
    </w:p>
    <w:p w14:paraId="157DFDF8" w14:textId="194B6ED6" w:rsidR="00CD5741" w:rsidRDefault="00000000">
      <w:pPr>
        <w:numPr>
          <w:ilvl w:val="0"/>
          <w:numId w:val="1"/>
        </w:numPr>
      </w:pPr>
      <w:r>
        <w:rPr>
          <w:b/>
        </w:rPr>
        <w:t>Humidity and Condensation Reduction:</w:t>
      </w:r>
      <w:r>
        <w:t xml:space="preserve"> By promoting air movement, these </w:t>
      </w:r>
      <w:r>
        <w:rPr>
          <w:highlight w:val="yellow"/>
        </w:rPr>
        <w:t>big barn fans</w:t>
      </w:r>
      <w:r>
        <w:t xml:space="preserve"> aid in moisture evaporation</w:t>
      </w:r>
      <w:ins w:id="17" w:author="Kinnison, Brad" w:date="2023-06-20T09:34:00Z">
        <w:r w:rsidR="0047628A">
          <w:t xml:space="preserve"> and humidity reduction.</w:t>
        </w:r>
      </w:ins>
      <w:del w:id="18" w:author="Kinnison, Brad" w:date="2023-06-20T09:34:00Z">
        <w:r w:rsidDel="0047628A">
          <w:delText xml:space="preserve">, reducing humidity and </w:delText>
        </w:r>
        <w:commentRangeStart w:id="19"/>
        <w:commentRangeStart w:id="20"/>
        <w:r w:rsidDel="0047628A">
          <w:delText>preventing the growth of harmful microorganisms</w:delText>
        </w:r>
        <w:commentRangeEnd w:id="19"/>
        <w:r w:rsidDel="0047628A">
          <w:commentReference w:id="19"/>
        </w:r>
        <w:commentRangeEnd w:id="20"/>
        <w:r w:rsidDel="0047628A">
          <w:commentReference w:id="20"/>
        </w:r>
        <w:r w:rsidDel="0047628A">
          <w:delText>.</w:delText>
        </w:r>
      </w:del>
    </w:p>
    <w:p w14:paraId="1D84BF14" w14:textId="77777777" w:rsidR="00CD5741" w:rsidRDefault="00000000">
      <w:pPr>
        <w:numPr>
          <w:ilvl w:val="0"/>
          <w:numId w:val="1"/>
        </w:numPr>
      </w:pPr>
      <w:r>
        <w:rPr>
          <w:b/>
        </w:rPr>
        <w:t>Improved Air Quality:</w:t>
      </w:r>
      <w:r>
        <w:t xml:space="preserve"> HVLS </w:t>
      </w:r>
      <w:r>
        <w:rPr>
          <w:highlight w:val="yellow"/>
        </w:rPr>
        <w:t>barn ceiling fans</w:t>
      </w:r>
      <w:r>
        <w:t xml:space="preserve"> effectively manage poor air quality issues in barns by</w:t>
      </w:r>
      <w:commentRangeStart w:id="21"/>
      <w:commentRangeStart w:id="22"/>
      <w:r>
        <w:t xml:space="preserve"> </w:t>
      </w:r>
      <w:hyperlink r:id="rId15">
        <w:r>
          <w:rPr>
            <w:color w:val="1155CC"/>
            <w:u w:val="single"/>
          </w:rPr>
          <w:t>removing airborne co</w:t>
        </w:r>
        <w:r>
          <w:rPr>
            <w:color w:val="1155CC"/>
            <w:u w:val="single"/>
          </w:rPr>
          <w:t>n</w:t>
        </w:r>
        <w:r>
          <w:rPr>
            <w:color w:val="1155CC"/>
            <w:u w:val="single"/>
          </w:rPr>
          <w:t>taminants</w:t>
        </w:r>
      </w:hyperlink>
      <w:r>
        <w:t>, dispersing dust particles, and mitigating unpleasant odors</w:t>
      </w:r>
      <w:commentRangeEnd w:id="21"/>
      <w:r>
        <w:commentReference w:id="21"/>
      </w:r>
      <w:commentRangeEnd w:id="22"/>
      <w:r>
        <w:commentReference w:id="22"/>
      </w:r>
      <w:r>
        <w:t>.</w:t>
      </w:r>
    </w:p>
    <w:p w14:paraId="08A32DA6" w14:textId="75AD75BB" w:rsidR="00CD5741" w:rsidRDefault="00000000">
      <w:pPr>
        <w:numPr>
          <w:ilvl w:val="0"/>
          <w:numId w:val="1"/>
        </w:numPr>
      </w:pPr>
      <w:r>
        <w:rPr>
          <w:b/>
        </w:rPr>
        <w:t>Boosted Productivity:</w:t>
      </w:r>
      <w:r>
        <w:t xml:space="preserve"> By providing optimal ventilation and comfort, </w:t>
      </w:r>
      <w:r>
        <w:rPr>
          <w:highlight w:val="yellow"/>
        </w:rPr>
        <w:t>industrial barn fans</w:t>
      </w:r>
      <w:r>
        <w:t xml:space="preserve"> help </w:t>
      </w:r>
      <w:commentRangeStart w:id="23"/>
      <w:commentRangeStart w:id="24"/>
      <w:r>
        <w:fldChar w:fldCharType="begin"/>
      </w:r>
      <w:r>
        <w:instrText>HYPERLINK "https://www.fwi.co.uk/livestock/dairy/improve-milk-yields-focusing-lighting-ventilation" \h</w:instrText>
      </w:r>
      <w:r>
        <w:fldChar w:fldCharType="separate"/>
      </w:r>
      <w:r>
        <w:rPr>
          <w:color w:val="1155CC"/>
          <w:u w:val="single"/>
        </w:rPr>
        <w:t>reduce stress in livestock</w:t>
      </w:r>
      <w:r>
        <w:rPr>
          <w:color w:val="1155CC"/>
          <w:u w:val="single"/>
        </w:rPr>
        <w:fldChar w:fldCharType="end"/>
      </w:r>
      <w:commentRangeEnd w:id="23"/>
      <w:r>
        <w:commentReference w:id="23"/>
      </w:r>
      <w:commentRangeEnd w:id="24"/>
      <w:r>
        <w:commentReference w:id="24"/>
      </w:r>
      <w:r>
        <w:t>, leading to better feed intake, growth rates</w:t>
      </w:r>
      <w:ins w:id="25" w:author="Kinnison, Brad" w:date="2023-06-20T09:35:00Z">
        <w:r w:rsidR="0047628A">
          <w:t>,</w:t>
        </w:r>
      </w:ins>
      <w:r>
        <w:t xml:space="preserve"> and overall productivity.</w:t>
      </w:r>
    </w:p>
    <w:p w14:paraId="771AE270" w14:textId="77777777" w:rsidR="00CD5741" w:rsidRDefault="00000000">
      <w:pPr>
        <w:numPr>
          <w:ilvl w:val="0"/>
          <w:numId w:val="1"/>
        </w:numPr>
      </w:pPr>
      <w:r>
        <w:t xml:space="preserve"> </w:t>
      </w:r>
      <w:r>
        <w:rPr>
          <w:b/>
        </w:rPr>
        <w:t>Energy Efficiency and Cost Savings:</w:t>
      </w:r>
      <w:r>
        <w:t xml:space="preserve"> Because they're designed with energy efficiency in mind, HVLS </w:t>
      </w:r>
      <w:r>
        <w:rPr>
          <w:highlight w:val="yellow"/>
        </w:rPr>
        <w:t>horse barn ceiling fans</w:t>
      </w:r>
      <w:r>
        <w:t xml:space="preserve"> consume less power than traditional barn fans or air conditioning systems and can be controlled remotely for optimal efficiency.</w:t>
      </w:r>
    </w:p>
    <w:p w14:paraId="5D6DD82C" w14:textId="77777777" w:rsidR="00CD5741" w:rsidRDefault="00000000">
      <w:pPr>
        <w:pStyle w:val="Heading2"/>
        <w:rPr>
          <w:highlight w:val="yellow"/>
        </w:rPr>
      </w:pPr>
      <w:bookmarkStart w:id="26" w:name="_nrrr5sdpyv4v" w:colFirst="0" w:colLast="0"/>
      <w:bookmarkEnd w:id="26"/>
      <w:r>
        <w:t xml:space="preserve">Choosing the Right HVLS </w:t>
      </w:r>
      <w:r>
        <w:rPr>
          <w:highlight w:val="yellow"/>
        </w:rPr>
        <w:t>Ceiling Fans for Barns</w:t>
      </w:r>
    </w:p>
    <w:p w14:paraId="5A0B08FE" w14:textId="77777777" w:rsidR="00CD5741" w:rsidRDefault="00000000">
      <w:r>
        <w:t xml:space="preserve">Hunter provides a variety of </w:t>
      </w:r>
      <w:hyperlink r:id="rId16">
        <w:r>
          <w:rPr>
            <w:color w:val="1155CC"/>
            <w:u w:val="single"/>
          </w:rPr>
          <w:t>industria</w:t>
        </w:r>
        <w:r>
          <w:rPr>
            <w:color w:val="1155CC"/>
            <w:u w:val="single"/>
          </w:rPr>
          <w:t>l</w:t>
        </w:r>
        <w:r>
          <w:rPr>
            <w:color w:val="1155CC"/>
            <w:u w:val="single"/>
          </w:rPr>
          <w:t xml:space="preserve"> agriculture fans</w:t>
        </w:r>
      </w:hyperlink>
      <w:r>
        <w:t xml:space="preserve"> designed to meet your specific airflow needs:</w:t>
      </w:r>
    </w:p>
    <w:p w14:paraId="7464DF86" w14:textId="77777777" w:rsidR="00CD5741" w:rsidRDefault="00CD5741"/>
    <w:p w14:paraId="5CDFFD0E" w14:textId="77777777" w:rsidR="00CD5741" w:rsidRDefault="00000000">
      <w:pPr>
        <w:numPr>
          <w:ilvl w:val="0"/>
          <w:numId w:val="2"/>
        </w:numPr>
      </w:pPr>
      <w:hyperlink r:id="rId17">
        <w:r>
          <w:rPr>
            <w:b/>
            <w:color w:val="1155CC"/>
            <w:u w:val="single"/>
          </w:rPr>
          <w:t xml:space="preserve">Titan HVLS </w:t>
        </w:r>
      </w:hyperlink>
      <w:hyperlink r:id="rId18">
        <w:r>
          <w:rPr>
            <w:b/>
            <w:color w:val="1155CC"/>
            <w:highlight w:val="yellow"/>
            <w:u w:val="single"/>
          </w:rPr>
          <w:t>Barn Ceiling Fans</w:t>
        </w:r>
      </w:hyperlink>
      <w:r>
        <w:rPr>
          <w:b/>
        </w:rPr>
        <w:t>:</w:t>
      </w:r>
      <w:r>
        <w:t xml:space="preserve"> These high-performance, versatile fans have a diameter ranging up to 24 feet and feature direct-drive motor technology for quiet operation.</w:t>
      </w:r>
    </w:p>
    <w:p w14:paraId="17FBF926" w14:textId="77777777" w:rsidR="00CD5741" w:rsidRDefault="00000000">
      <w:pPr>
        <w:numPr>
          <w:ilvl w:val="0"/>
          <w:numId w:val="2"/>
        </w:numPr>
      </w:pPr>
      <w:hyperlink r:id="rId19">
        <w:r>
          <w:rPr>
            <w:b/>
            <w:color w:val="1155CC"/>
            <w:u w:val="single"/>
          </w:rPr>
          <w:t xml:space="preserve">ECO HVLS </w:t>
        </w:r>
      </w:hyperlink>
      <w:hyperlink r:id="rId20">
        <w:r>
          <w:rPr>
            <w:b/>
            <w:color w:val="1155CC"/>
            <w:highlight w:val="yellow"/>
            <w:u w:val="single"/>
          </w:rPr>
          <w:t>Industrial Barn Fans</w:t>
        </w:r>
      </w:hyperlink>
      <w:r>
        <w:rPr>
          <w:b/>
        </w:rPr>
        <w:t>:</w:t>
      </w:r>
      <w:r>
        <w:t xml:space="preserve"> Designed by aerospace engineers, the Hunter ECO fan offers economical, quiet, and energy-efficient air circulation.</w:t>
      </w:r>
    </w:p>
    <w:p w14:paraId="3891F255" w14:textId="77777777" w:rsidR="00CD5741" w:rsidRDefault="00000000">
      <w:pPr>
        <w:numPr>
          <w:ilvl w:val="0"/>
          <w:numId w:val="2"/>
        </w:numPr>
      </w:pPr>
      <w:hyperlink r:id="rId21">
        <w:r>
          <w:rPr>
            <w:b/>
            <w:color w:val="1155CC"/>
            <w:u w:val="single"/>
          </w:rPr>
          <w:t xml:space="preserve">XP HVLS </w:t>
        </w:r>
      </w:hyperlink>
      <w:hyperlink r:id="rId22">
        <w:r>
          <w:rPr>
            <w:b/>
            <w:color w:val="1155CC"/>
            <w:highlight w:val="yellow"/>
            <w:u w:val="single"/>
          </w:rPr>
          <w:t>Pole Barn Ceiling Fans</w:t>
        </w:r>
      </w:hyperlink>
      <w:r>
        <w:rPr>
          <w:b/>
        </w:rPr>
        <w:t>:</w:t>
      </w:r>
      <w:r>
        <w:t xml:space="preserve"> Ideal for small barns, the Hunter XP fan offers year-round comfort with a direct-drive motor.</w:t>
      </w:r>
    </w:p>
    <w:p w14:paraId="520A8450" w14:textId="77777777" w:rsidR="00CD5741" w:rsidRDefault="00000000">
      <w:pPr>
        <w:pStyle w:val="Heading2"/>
      </w:pPr>
      <w:bookmarkStart w:id="27" w:name="_vue23atp8yyw" w:colFirst="0" w:colLast="0"/>
      <w:bookmarkEnd w:id="27"/>
      <w:r>
        <w:t xml:space="preserve">Evidence of Success: </w:t>
      </w:r>
      <w:r>
        <w:rPr>
          <w:highlight w:val="yellow"/>
        </w:rPr>
        <w:t>Large Barn Fans</w:t>
      </w:r>
      <w:r>
        <w:t xml:space="preserve"> Case Study</w:t>
      </w:r>
    </w:p>
    <w:p w14:paraId="7882DE4E" w14:textId="77777777" w:rsidR="00CD5741" w:rsidRDefault="00000000">
      <w:r>
        <w:rPr>
          <w:highlight w:val="yellow"/>
        </w:rPr>
        <w:t>Large barn fans</w:t>
      </w:r>
      <w:r>
        <w:t xml:space="preserve"> aren't just theoretically beneficial; their effectiveness has been proven in real-life scenarios, such as this </w:t>
      </w:r>
      <w:hyperlink r:id="rId23">
        <w:r>
          <w:rPr>
            <w:color w:val="1155CC"/>
            <w:u w:val="single"/>
          </w:rPr>
          <w:t>success story from Turner Dairy</w:t>
        </w:r>
      </w:hyperlink>
      <w:r>
        <w:t xml:space="preserve"> in Lebanon, TN.</w:t>
      </w:r>
    </w:p>
    <w:p w14:paraId="4F975018" w14:textId="77777777" w:rsidR="00CD5741" w:rsidRDefault="00000000">
      <w:pPr>
        <w:pStyle w:val="Heading2"/>
        <w:rPr>
          <w:highlight w:val="yellow"/>
        </w:rPr>
      </w:pPr>
      <w:bookmarkStart w:id="28" w:name="_mt6xba92igqz" w:colFirst="0" w:colLast="0"/>
      <w:bookmarkEnd w:id="28"/>
      <w:r>
        <w:lastRenderedPageBreak/>
        <w:t xml:space="preserve">Frequently Asked Questions About HVLS </w:t>
      </w:r>
      <w:r>
        <w:rPr>
          <w:highlight w:val="yellow"/>
        </w:rPr>
        <w:t>Barn Ceiling Fans</w:t>
      </w:r>
    </w:p>
    <w:p w14:paraId="7AE88900" w14:textId="77777777" w:rsidR="00CD5741" w:rsidRDefault="00000000">
      <w:r>
        <w:t xml:space="preserve">If you'd like to know more about HVLS </w:t>
      </w:r>
      <w:r>
        <w:rPr>
          <w:highlight w:val="yellow"/>
        </w:rPr>
        <w:t>barn ceiling fans</w:t>
      </w:r>
      <w:r>
        <w:t xml:space="preserve">, check out the answers to these questions. If you need additional info about </w:t>
      </w:r>
      <w:r>
        <w:rPr>
          <w:highlight w:val="yellow"/>
        </w:rPr>
        <w:t>industrial barn fans</w:t>
      </w:r>
      <w:r>
        <w:t xml:space="preserve"> or any of our products, please get in touch.</w:t>
      </w:r>
    </w:p>
    <w:p w14:paraId="45DCAE80" w14:textId="77777777" w:rsidR="00CD5741" w:rsidRDefault="00000000">
      <w:pPr>
        <w:pStyle w:val="Heading3"/>
      </w:pPr>
      <w:bookmarkStart w:id="29" w:name="_wuo4j0hblh3s" w:colFirst="0" w:colLast="0"/>
      <w:bookmarkEnd w:id="29"/>
      <w:r>
        <w:t xml:space="preserve">How Do HVLS </w:t>
      </w:r>
      <w:r>
        <w:rPr>
          <w:highlight w:val="yellow"/>
        </w:rPr>
        <w:t>Barn Ceiling Fans</w:t>
      </w:r>
      <w:r>
        <w:t xml:space="preserve"> Work?</w:t>
      </w:r>
    </w:p>
    <w:p w14:paraId="3E1F34C0" w14:textId="413F1CE9" w:rsidR="00CD5741" w:rsidRDefault="00000000">
      <w:r>
        <w:t xml:space="preserve">HVLS </w:t>
      </w:r>
      <w:r>
        <w:rPr>
          <w:highlight w:val="yellow"/>
        </w:rPr>
        <w:t>barn ceiling fans</w:t>
      </w:r>
      <w:r>
        <w:t xml:space="preserve"> – large industrial devices designed to move a high quantity of air at low speeds</w:t>
      </w:r>
      <w:del w:id="30" w:author="Kinnison, Brad" w:date="2023-06-20T09:39:00Z">
        <w:r w:rsidDel="0047628A">
          <w:delText xml:space="preserve">, between 50 and 150 RPM </w:delText>
        </w:r>
      </w:del>
      <w:r>
        <w:t xml:space="preserve">– are perfect for efficiently circulating air in large spaces. Their slow rotation generates a gentle, wide-spanning breeze that displaces stagnant air, fosters even air distribution, balances temperature variations, and minimizes hot and cold spots. With diameters ranging from 7 to 24 feet, these fans move significant volumes of air quietly and without creating disruptive </w:t>
      </w:r>
      <w:ins w:id="31" w:author="Kinnison, Brad" w:date="2023-06-20T09:39:00Z">
        <w:r w:rsidR="0047628A">
          <w:t>noise</w:t>
        </w:r>
      </w:ins>
      <w:del w:id="32" w:author="Kinnison, Brad" w:date="2023-06-20T09:39:00Z">
        <w:r w:rsidDel="0047628A">
          <w:delText>drafts</w:delText>
        </w:r>
      </w:del>
      <w:r>
        <w:t>, ensuring a comfortable environment for both animals and people.</w:t>
      </w:r>
    </w:p>
    <w:p w14:paraId="4E3771D5" w14:textId="77777777" w:rsidR="00CD5741" w:rsidRDefault="00000000">
      <w:pPr>
        <w:pStyle w:val="Heading3"/>
      </w:pPr>
      <w:bookmarkStart w:id="33" w:name="_ct59tj7mjo6g" w:colFirst="0" w:colLast="0"/>
      <w:bookmarkEnd w:id="33"/>
      <w:r>
        <w:t xml:space="preserve">Can Hunter </w:t>
      </w:r>
      <w:r>
        <w:rPr>
          <w:highlight w:val="yellow"/>
        </w:rPr>
        <w:t>Industrial Barn Fans</w:t>
      </w:r>
      <w:r>
        <w:t xml:space="preserve"> Be Used in Other Settings?</w:t>
      </w:r>
    </w:p>
    <w:p w14:paraId="4016C82E" w14:textId="77777777" w:rsidR="00CD5741" w:rsidRDefault="00000000">
      <w:r>
        <w:t xml:space="preserve">Hunter </w:t>
      </w:r>
      <w:r>
        <w:rPr>
          <w:highlight w:val="yellow"/>
        </w:rPr>
        <w:t>Industrial barn fans</w:t>
      </w:r>
      <w:r>
        <w:t xml:space="preserve"> are versatile and can be used in any large space that requires efficient air circulation. This includes warehouses, factories, gyms, and other commercial or industrial facilities.</w:t>
      </w:r>
    </w:p>
    <w:p w14:paraId="450A5158" w14:textId="77777777" w:rsidR="00CD5741" w:rsidRDefault="00000000">
      <w:pPr>
        <w:pStyle w:val="Heading3"/>
      </w:pPr>
      <w:bookmarkStart w:id="34" w:name="_tqugxwb791gx" w:colFirst="0" w:colLast="0"/>
      <w:bookmarkEnd w:id="34"/>
      <w:r>
        <w:t xml:space="preserve">Can I Install an </w:t>
      </w:r>
      <w:r>
        <w:rPr>
          <w:highlight w:val="yellow"/>
        </w:rPr>
        <w:t>Outdoor Barn Fan</w:t>
      </w:r>
      <w:r>
        <w:t xml:space="preserve"> Myself?</w:t>
      </w:r>
    </w:p>
    <w:p w14:paraId="37DF857F" w14:textId="77777777" w:rsidR="00CD5741" w:rsidRDefault="00000000">
      <w:pPr>
        <w:rPr>
          <w:i/>
        </w:rPr>
      </w:pPr>
      <w:r>
        <w:t xml:space="preserve">Hunter </w:t>
      </w:r>
      <w:r>
        <w:rPr>
          <w:highlight w:val="yellow"/>
        </w:rPr>
        <w:t>outdoor barn fans</w:t>
      </w:r>
      <w:r>
        <w:t xml:space="preserve"> are designed for easy installation. However, due to their size and weight, we recommend that installation be performed by a professional or someone with experience handling large industrial equipment. </w:t>
      </w:r>
      <w:r>
        <w:rPr>
          <w:i/>
        </w:rPr>
        <w:t>We provide detailed installation guides and customer support to assist you in the installation process.</w:t>
      </w:r>
    </w:p>
    <w:p w14:paraId="15111B87" w14:textId="77777777" w:rsidR="00CD5741" w:rsidRDefault="00000000">
      <w:pPr>
        <w:pStyle w:val="Heading2"/>
      </w:pPr>
      <w:bookmarkStart w:id="35" w:name="_tzrvqoawt833" w:colFirst="0" w:colLast="0"/>
      <w:bookmarkEnd w:id="35"/>
      <w:r>
        <w:t>Hunter HVLS</w:t>
      </w:r>
      <w:r>
        <w:rPr>
          <w:highlight w:val="yellow"/>
        </w:rPr>
        <w:t xml:space="preserve"> Barn Ceiling Fans</w:t>
      </w:r>
      <w:r>
        <w:t xml:space="preserve"> Provide Cool Comfort for Livestock </w:t>
      </w:r>
    </w:p>
    <w:p w14:paraId="4C59BAF9" w14:textId="77777777" w:rsidR="00CD5741" w:rsidRDefault="00000000">
      <w:r>
        <w:rPr>
          <w:b/>
        </w:rPr>
        <w:t xml:space="preserve">Experience the difference in air circulation, livestock comfort, and energy savings with HVLS </w:t>
      </w:r>
      <w:r>
        <w:rPr>
          <w:b/>
          <w:highlight w:val="yellow"/>
        </w:rPr>
        <w:t>barn ceiling fans</w:t>
      </w:r>
      <w:r>
        <w:rPr>
          <w:b/>
        </w:rPr>
        <w:t xml:space="preserve"> from Hunter Industrial.</w:t>
      </w:r>
      <w:r>
        <w:t xml:space="preserve"> Each model is designed with a focus on efficient air movement, reduced heat stress, improved air quality, and increased productivity. Our </w:t>
      </w:r>
      <w:r>
        <w:rPr>
          <w:highlight w:val="yellow"/>
        </w:rPr>
        <w:t>industrial barn fans</w:t>
      </w:r>
      <w:r>
        <w:t xml:space="preserve"> provide comprehensive solutions to your agricultural needs. Order your </w:t>
      </w:r>
      <w:r>
        <w:rPr>
          <w:highlight w:val="yellow"/>
        </w:rPr>
        <w:t>big barn fans</w:t>
      </w:r>
      <w:r>
        <w:t xml:space="preserve"> from Hunter Industrial today.</w:t>
      </w:r>
    </w:p>
    <w:p w14:paraId="2966AD63" w14:textId="77777777" w:rsidR="00CD5741" w:rsidRDefault="00CD5741"/>
    <w:p w14:paraId="63167B04" w14:textId="77777777" w:rsidR="00CD5741" w:rsidRDefault="00000000">
      <w:pPr>
        <w:rPr>
          <w:b/>
          <w:color w:val="005E85"/>
          <w:u w:val="single"/>
        </w:rPr>
      </w:pPr>
      <w:r>
        <w:rPr>
          <w:b/>
          <w:color w:val="005E85"/>
          <w:u w:val="single"/>
        </w:rPr>
        <w:t>Content Wheel Copy</w:t>
      </w:r>
    </w:p>
    <w:p w14:paraId="707A304D" w14:textId="77777777" w:rsidR="00CD5741" w:rsidRDefault="00000000">
      <w:pPr>
        <w:pStyle w:val="Heading2"/>
        <w:rPr>
          <w:rFonts w:ascii="Arial" w:eastAsia="Arial" w:hAnsi="Arial" w:cs="Arial"/>
          <w:b/>
          <w:highlight w:val="yellow"/>
        </w:rPr>
      </w:pPr>
      <w:bookmarkStart w:id="36" w:name="_ixe6esroycgb" w:colFirst="0" w:colLast="0"/>
      <w:bookmarkEnd w:id="36"/>
      <w:r>
        <w:rPr>
          <w:rFonts w:ascii="Arial" w:eastAsia="Arial" w:hAnsi="Arial" w:cs="Arial"/>
          <w:b/>
        </w:rPr>
        <w:lastRenderedPageBreak/>
        <w:t xml:space="preserve">Related Articles: </w:t>
      </w:r>
      <w:r>
        <w:rPr>
          <w:rFonts w:ascii="Arial" w:eastAsia="Arial" w:hAnsi="Arial" w:cs="Arial"/>
          <w:b/>
          <w:highlight w:val="yellow"/>
        </w:rPr>
        <w:t>Barn Ceiling Fans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CD5741" w14:paraId="09E3B62A" w14:textId="77777777">
        <w:tc>
          <w:tcPr>
            <w:tcW w:w="31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BF0BD" w14:textId="77777777" w:rsidR="00CD5741" w:rsidRDefault="0000000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b/>
                <w:color w:val="FF9900"/>
              </w:rPr>
            </w:pPr>
            <w:r>
              <w:rPr>
                <w:rFonts w:ascii="Arial" w:eastAsia="Arial" w:hAnsi="Arial" w:cs="Arial"/>
                <w:noProof/>
                <w:color w:val="FF9900"/>
                <w:sz w:val="22"/>
                <w:szCs w:val="22"/>
              </w:rPr>
              <w:drawing>
                <wp:inline distT="114300" distB="114300" distL="114300" distR="114300" wp14:anchorId="6D7B0F03" wp14:editId="24FBC6D3">
                  <wp:extent cx="1233667" cy="1243013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3667" cy="12430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FF9900"/>
                <w:sz w:val="22"/>
                <w:szCs w:val="22"/>
              </w:rPr>
              <w:br/>
            </w:r>
            <w:hyperlink r:id="rId25">
              <w:r>
                <w:rPr>
                  <w:rFonts w:ascii="Arial" w:eastAsia="Arial" w:hAnsi="Arial" w:cs="Arial"/>
                  <w:b/>
                  <w:color w:val="1155CC"/>
                  <w:u w:val="single"/>
                </w:rPr>
                <w:t>Large HVLS Barn Fans Built for Livestock &amp; Farms</w:t>
              </w:r>
            </w:hyperlink>
          </w:p>
          <w:p w14:paraId="6B6F3263" w14:textId="77777777" w:rsidR="00CD5741" w:rsidRDefault="0000000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color w:val="FF99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9900"/>
                <w:sz w:val="22"/>
                <w:szCs w:val="22"/>
              </w:rPr>
              <w:t xml:space="preserve">Explore the advantages of installing Hunter HVLS </w:t>
            </w:r>
            <w:r>
              <w:rPr>
                <w:rFonts w:ascii="Arial" w:eastAsia="Arial" w:hAnsi="Arial" w:cs="Arial"/>
                <w:color w:val="FF9900"/>
                <w:sz w:val="22"/>
                <w:szCs w:val="22"/>
                <w:highlight w:val="yellow"/>
              </w:rPr>
              <w:t>ceiling fans for barns</w:t>
            </w:r>
            <w:r>
              <w:rPr>
                <w:rFonts w:ascii="Arial" w:eastAsia="Arial" w:hAnsi="Arial" w:cs="Arial"/>
                <w:color w:val="FF9900"/>
                <w:sz w:val="22"/>
                <w:szCs w:val="22"/>
              </w:rPr>
              <w:t>.</w:t>
            </w:r>
          </w:p>
        </w:tc>
        <w:tc>
          <w:tcPr>
            <w:tcW w:w="31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F4DB" w14:textId="77777777" w:rsidR="00CD5741" w:rsidRDefault="0000000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color w:val="FF9900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FF9900"/>
                <w:sz w:val="22"/>
                <w:szCs w:val="22"/>
              </w:rPr>
              <w:drawing>
                <wp:inline distT="114300" distB="114300" distL="114300" distR="114300" wp14:anchorId="6A07534F" wp14:editId="3613E28E">
                  <wp:extent cx="1233667" cy="1243013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3667" cy="12430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FF9900"/>
                <w:sz w:val="22"/>
                <w:szCs w:val="22"/>
              </w:rPr>
              <w:br/>
            </w:r>
            <w:hyperlink r:id="rId26">
              <w:r>
                <w:rPr>
                  <w:rFonts w:ascii="Arial" w:eastAsia="Arial" w:hAnsi="Arial" w:cs="Arial"/>
                  <w:b/>
                  <w:color w:val="1155CC"/>
                  <w:u w:val="single"/>
                </w:rPr>
                <w:t>What Is the Best Placement for Optimal Air Circulation?</w:t>
              </w:r>
            </w:hyperlink>
          </w:p>
          <w:p w14:paraId="547A36D2" w14:textId="77777777" w:rsidR="00CD5741" w:rsidRDefault="0000000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color w:val="FF99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9900"/>
                <w:sz w:val="22"/>
                <w:szCs w:val="22"/>
              </w:rPr>
              <w:t xml:space="preserve">Learn how to strategically position your industrial fan to maximize its cooling effect. </w:t>
            </w:r>
          </w:p>
        </w:tc>
        <w:tc>
          <w:tcPr>
            <w:tcW w:w="31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5F825" w14:textId="77777777" w:rsidR="00CD5741" w:rsidRDefault="0000000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color w:val="FF9900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FF9900"/>
                <w:sz w:val="22"/>
                <w:szCs w:val="22"/>
              </w:rPr>
              <w:drawing>
                <wp:inline distT="114300" distB="114300" distL="114300" distR="114300" wp14:anchorId="33E727CB" wp14:editId="45EE7827">
                  <wp:extent cx="1233667" cy="1243013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3667" cy="12430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FF9900"/>
                <w:sz w:val="22"/>
                <w:szCs w:val="22"/>
              </w:rPr>
              <w:br/>
            </w:r>
            <w:hyperlink r:id="rId27">
              <w:r>
                <w:rPr>
                  <w:rFonts w:ascii="Arial" w:eastAsia="Arial" w:hAnsi="Arial" w:cs="Arial"/>
                  <w:b/>
                  <w:color w:val="1155CC"/>
                  <w:u w:val="single"/>
                </w:rPr>
                <w:t>What are HVLS fans? The Basics &amp; Benefits</w:t>
              </w:r>
            </w:hyperlink>
            <w:commentRangeStart w:id="37"/>
            <w:commentRangeStart w:id="38"/>
            <w:commentRangeStart w:id="39"/>
            <w:commentRangeStart w:id="40"/>
          </w:p>
          <w:commentRangeEnd w:id="37"/>
          <w:p w14:paraId="675D85D2" w14:textId="77777777" w:rsidR="00CD5741" w:rsidRDefault="0000000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color w:val="FF9900"/>
                <w:sz w:val="22"/>
                <w:szCs w:val="22"/>
              </w:rPr>
            </w:pPr>
            <w:r>
              <w:commentReference w:id="37"/>
            </w:r>
            <w:commentRangeEnd w:id="38"/>
            <w:r>
              <w:commentReference w:id="38"/>
            </w:r>
            <w:commentRangeEnd w:id="39"/>
            <w:r>
              <w:commentReference w:id="39"/>
            </w:r>
            <w:commentRangeEnd w:id="40"/>
            <w:r>
              <w:commentReference w:id="40"/>
            </w:r>
            <w:r>
              <w:rPr>
                <w:rFonts w:ascii="Arial" w:eastAsia="Arial" w:hAnsi="Arial" w:cs="Arial"/>
                <w:color w:val="FF9900"/>
                <w:sz w:val="22"/>
                <w:szCs w:val="22"/>
              </w:rPr>
              <w:t>The essential 411 on what an HVLS fan is and why it's necessary.</w:t>
            </w:r>
          </w:p>
        </w:tc>
      </w:tr>
    </w:tbl>
    <w:p w14:paraId="7FD019CF" w14:textId="77777777" w:rsidR="00CD5741" w:rsidRDefault="00CD5741"/>
    <w:sectPr w:rsidR="00CD5741">
      <w:headerReference w:type="default" r:id="rId28"/>
      <w:footerReference w:type="default" r:id="rId2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9" w:author="Shawn Breyer" w:date="2023-06-09T12:57:00Z" w:initials="">
    <w:p w14:paraId="68844F1A" w14:textId="77777777" w:rsidR="00CD57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add external link</w:t>
      </w:r>
    </w:p>
  </w:comment>
  <w:comment w:id="20" w:author="Barbara Ginley" w:date="2023-06-14T13:55:00Z" w:initials="">
    <w:p w14:paraId="36DB779B" w14:textId="77777777" w:rsidR="00CD57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Could not find relevant link.</w:t>
      </w:r>
    </w:p>
  </w:comment>
  <w:comment w:id="21" w:author="Shawn Breyer" w:date="2023-06-09T12:57:00Z" w:initials="">
    <w:p w14:paraId="1C884303" w14:textId="77777777" w:rsidR="00CD57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add external link</w:t>
      </w:r>
    </w:p>
  </w:comment>
  <w:comment w:id="22" w:author="Barbara Ginley" w:date="2023-06-14T13:55:00Z" w:initials="">
    <w:p w14:paraId="327F8B6E" w14:textId="77777777" w:rsidR="00CD57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Added link</w:t>
      </w:r>
    </w:p>
  </w:comment>
  <w:comment w:id="23" w:author="Shawn Breyer" w:date="2023-06-09T12:57:00Z" w:initials="">
    <w:p w14:paraId="6214BD6C" w14:textId="77777777" w:rsidR="00CD57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add external link</w:t>
      </w:r>
    </w:p>
  </w:comment>
  <w:comment w:id="24" w:author="Barbara Ginley" w:date="2023-06-14T13:55:00Z" w:initials="">
    <w:p w14:paraId="50B3B67E" w14:textId="77777777" w:rsidR="00CD57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Added link.</w:t>
      </w:r>
    </w:p>
  </w:comment>
  <w:comment w:id="37" w:author="Shawn Breyer" w:date="2023-06-09T13:05:00Z" w:initials="">
    <w:p w14:paraId="196CECF2" w14:textId="77777777" w:rsidR="00CD57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Can you replace this with: https://industrialfans.hunterfan.com/blogs/hunter-industrial-blog/what-are-hvls-fans</w:t>
      </w:r>
    </w:p>
    <w:p w14:paraId="02CACC58" w14:textId="77777777" w:rsidR="00CD5741" w:rsidRDefault="00CD57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90E09EF" w14:textId="77777777" w:rsidR="00CD57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Grow rooms won't be relevant to this page. (In your defense, there are not many pages that are actually relevant on their site.)</w:t>
      </w:r>
    </w:p>
    <w:p w14:paraId="6A9FF7FB" w14:textId="77777777" w:rsidR="00CD5741" w:rsidRDefault="00CD57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5F94715" w14:textId="77777777" w:rsidR="00CD57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This is the only one I could find that is somewhat relevant.</w:t>
      </w:r>
    </w:p>
  </w:comment>
  <w:comment w:id="38" w:author="Barbara Ginley" w:date="2023-06-14T13:52:00Z" w:initials="">
    <w:p w14:paraId="17289D84" w14:textId="77777777" w:rsidR="00CD57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_Marked as resolved_</w:t>
      </w:r>
    </w:p>
  </w:comment>
  <w:comment w:id="39" w:author="Barbara Ginley" w:date="2023-06-14T13:54:00Z" w:initials="">
    <w:p w14:paraId="0C2F7CDD" w14:textId="77777777" w:rsidR="00CD57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_Re-opened_</w:t>
      </w:r>
    </w:p>
  </w:comment>
  <w:comment w:id="40" w:author="Barbara Ginley" w:date="2023-06-14T13:55:00Z" w:initials="">
    <w:p w14:paraId="14D5EEB3" w14:textId="77777777" w:rsidR="00CD57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Swapped out link and description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844F1A" w15:done="0"/>
  <w15:commentEx w15:paraId="36DB779B" w15:done="0"/>
  <w15:commentEx w15:paraId="1C884303" w15:done="0"/>
  <w15:commentEx w15:paraId="327F8B6E" w15:done="0"/>
  <w15:commentEx w15:paraId="6214BD6C" w15:done="0"/>
  <w15:commentEx w15:paraId="50B3B67E" w15:done="0"/>
  <w15:commentEx w15:paraId="15F94715" w15:done="0"/>
  <w15:commentEx w15:paraId="17289D84" w15:done="0"/>
  <w15:commentEx w15:paraId="0C2F7CDD" w15:done="0"/>
  <w15:commentEx w15:paraId="14D5EEB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844F1A" w16cid:durableId="283BEECD"/>
  <w16cid:commentId w16cid:paraId="36DB779B" w16cid:durableId="283BEECE"/>
  <w16cid:commentId w16cid:paraId="1C884303" w16cid:durableId="283BEECF"/>
  <w16cid:commentId w16cid:paraId="327F8B6E" w16cid:durableId="283BEED0"/>
  <w16cid:commentId w16cid:paraId="6214BD6C" w16cid:durableId="283BEED1"/>
  <w16cid:commentId w16cid:paraId="50B3B67E" w16cid:durableId="283BEED2"/>
  <w16cid:commentId w16cid:paraId="15F94715" w16cid:durableId="283BEED3"/>
  <w16cid:commentId w16cid:paraId="17289D84" w16cid:durableId="283BEED4"/>
  <w16cid:commentId w16cid:paraId="0C2F7CDD" w16cid:durableId="283BEED5"/>
  <w16cid:commentId w16cid:paraId="14D5EEB3" w16cid:durableId="283BEED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30D03" w14:textId="77777777" w:rsidR="00CC107A" w:rsidRDefault="00CC107A">
      <w:pPr>
        <w:spacing w:line="240" w:lineRule="auto"/>
      </w:pPr>
      <w:r>
        <w:separator/>
      </w:r>
    </w:p>
  </w:endnote>
  <w:endnote w:type="continuationSeparator" w:id="0">
    <w:p w14:paraId="3BA6BC23" w14:textId="77777777" w:rsidR="00CC107A" w:rsidRDefault="00CC10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BB607" w14:textId="77777777" w:rsidR="00CD5741" w:rsidRDefault="00000000">
    <w:pPr>
      <w:rPr>
        <w:i/>
        <w:color w:val="E3920E"/>
        <w:sz w:val="20"/>
        <w:szCs w:val="20"/>
      </w:rPr>
    </w:pPr>
    <w:r>
      <w:rPr>
        <w:i/>
        <w:color w:val="E3920E"/>
        <w:sz w:val="20"/>
        <w:szCs w:val="20"/>
      </w:rPr>
      <w:t xml:space="preserve">Client: </w:t>
    </w:r>
  </w:p>
  <w:p w14:paraId="086320EF" w14:textId="77777777" w:rsidR="00CD5741" w:rsidRDefault="00000000">
    <w:pPr>
      <w:rPr>
        <w:i/>
        <w:color w:val="E3920E"/>
        <w:sz w:val="20"/>
        <w:szCs w:val="20"/>
      </w:rPr>
    </w:pPr>
    <w:r>
      <w:rPr>
        <w:i/>
        <w:color w:val="E3920E"/>
        <w:sz w:val="20"/>
        <w:szCs w:val="20"/>
      </w:rPr>
      <w:t xml:space="preserve">Document: </w:t>
    </w:r>
  </w:p>
  <w:p w14:paraId="5DF32400" w14:textId="77777777" w:rsidR="00CD5741" w:rsidRDefault="00000000">
    <w:pPr>
      <w:rPr>
        <w:i/>
        <w:color w:val="E3920E"/>
        <w:sz w:val="20"/>
        <w:szCs w:val="20"/>
      </w:rPr>
    </w:pPr>
    <w:r>
      <w:rPr>
        <w:i/>
        <w:color w:val="E3920E"/>
        <w:sz w:val="20"/>
        <w:szCs w:val="20"/>
      </w:rPr>
      <w:t>Version:</w:t>
    </w:r>
  </w:p>
  <w:p w14:paraId="53B8F029" w14:textId="77777777" w:rsidR="00CD5741" w:rsidRDefault="00000000">
    <w:pPr>
      <w:rPr>
        <w:i/>
        <w:color w:val="E3920E"/>
        <w:sz w:val="20"/>
        <w:szCs w:val="20"/>
      </w:rPr>
    </w:pPr>
    <w:r>
      <w:rPr>
        <w:i/>
        <w:color w:val="E3920E"/>
        <w:sz w:val="20"/>
        <w:szCs w:val="20"/>
      </w:rPr>
      <w:t>Last edited: Month Year</w:t>
    </w:r>
    <w:r>
      <w:rPr>
        <w:i/>
        <w:color w:val="E3920E"/>
        <w:sz w:val="20"/>
        <w:szCs w:val="20"/>
      </w:rPr>
      <w:tab/>
    </w:r>
    <w:r>
      <w:rPr>
        <w:i/>
        <w:color w:val="E3920E"/>
        <w:sz w:val="20"/>
        <w:szCs w:val="20"/>
      </w:rPr>
      <w:tab/>
    </w:r>
    <w:r>
      <w:rPr>
        <w:i/>
        <w:color w:val="E3920E"/>
        <w:sz w:val="20"/>
        <w:szCs w:val="20"/>
      </w:rPr>
      <w:tab/>
    </w:r>
    <w:r>
      <w:rPr>
        <w:i/>
        <w:color w:val="E3920E"/>
        <w:sz w:val="20"/>
        <w:szCs w:val="20"/>
      </w:rPr>
      <w:tab/>
    </w:r>
    <w:r>
      <w:rPr>
        <w:i/>
        <w:color w:val="E3920E"/>
        <w:sz w:val="20"/>
        <w:szCs w:val="20"/>
      </w:rPr>
      <w:tab/>
    </w:r>
    <w:r>
      <w:rPr>
        <w:i/>
        <w:color w:val="E3920E"/>
        <w:sz w:val="20"/>
        <w:szCs w:val="20"/>
      </w:rPr>
      <w:tab/>
    </w:r>
    <w:r>
      <w:rPr>
        <w:i/>
        <w:color w:val="E3920E"/>
        <w:sz w:val="20"/>
        <w:szCs w:val="20"/>
      </w:rPr>
      <w:tab/>
    </w:r>
    <w:r>
      <w:rPr>
        <w:i/>
        <w:color w:val="E3920E"/>
        <w:sz w:val="20"/>
        <w:szCs w:val="20"/>
      </w:rPr>
      <w:tab/>
    </w:r>
    <w:r>
      <w:rPr>
        <w:i/>
        <w:color w:val="E3920E"/>
        <w:sz w:val="20"/>
        <w:szCs w:val="20"/>
      </w:rPr>
      <w:tab/>
    </w:r>
    <w:r>
      <w:rPr>
        <w:i/>
        <w:color w:val="E3920E"/>
        <w:sz w:val="20"/>
        <w:szCs w:val="20"/>
      </w:rPr>
      <w:tab/>
    </w:r>
    <w:r>
      <w:rPr>
        <w:i/>
        <w:color w:val="E3920E"/>
        <w:sz w:val="20"/>
        <w:szCs w:val="20"/>
      </w:rPr>
      <w:fldChar w:fldCharType="begin"/>
    </w:r>
    <w:r>
      <w:rPr>
        <w:i/>
        <w:color w:val="E3920E"/>
        <w:sz w:val="20"/>
        <w:szCs w:val="20"/>
      </w:rPr>
      <w:instrText>PAGE</w:instrText>
    </w:r>
    <w:r>
      <w:rPr>
        <w:i/>
        <w:color w:val="E3920E"/>
        <w:sz w:val="20"/>
        <w:szCs w:val="20"/>
      </w:rPr>
      <w:fldChar w:fldCharType="separate"/>
    </w:r>
    <w:r w:rsidR="008B44C4">
      <w:rPr>
        <w:i/>
        <w:noProof/>
        <w:color w:val="E3920E"/>
        <w:sz w:val="20"/>
        <w:szCs w:val="20"/>
      </w:rPr>
      <w:t>1</w:t>
    </w:r>
    <w:r>
      <w:rPr>
        <w:i/>
        <w:color w:val="E3920E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9C96C" w14:textId="77777777" w:rsidR="00CC107A" w:rsidRDefault="00CC107A">
      <w:pPr>
        <w:spacing w:line="240" w:lineRule="auto"/>
      </w:pPr>
      <w:r>
        <w:separator/>
      </w:r>
    </w:p>
  </w:footnote>
  <w:footnote w:type="continuationSeparator" w:id="0">
    <w:p w14:paraId="3BC0DEA3" w14:textId="77777777" w:rsidR="00CC107A" w:rsidRDefault="00CC10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B505E" w14:textId="77777777" w:rsidR="00CD5741" w:rsidRDefault="00CD5741">
    <w:pPr>
      <w:ind w:left="-720" w:firstLine="630"/>
      <w:rPr>
        <w:b/>
        <w:color w:val="E3920E"/>
      </w:rPr>
    </w:pPr>
  </w:p>
  <w:p w14:paraId="323705D5" w14:textId="77777777" w:rsidR="00CD5741" w:rsidRDefault="00000000">
    <w:pPr>
      <w:ind w:left="-720" w:firstLine="630"/>
    </w:pPr>
    <w:r>
      <w:rPr>
        <w:noProof/>
      </w:rPr>
      <w:drawing>
        <wp:inline distT="114300" distB="114300" distL="114300" distR="114300" wp14:anchorId="750C8F15" wp14:editId="7DDA10A9">
          <wp:extent cx="1681163" cy="342900"/>
          <wp:effectExtent l="0" t="0" r="0" b="0"/>
          <wp:docPr id="4" name="image1.gif" descr="logo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gif" descr="logo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1163" cy="342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</w:t>
    </w:r>
  </w:p>
  <w:p w14:paraId="03E79480" w14:textId="77777777" w:rsidR="00CD5741" w:rsidRDefault="00000000">
    <w:pPr>
      <w:ind w:left="-720" w:firstLine="630"/>
      <w:rPr>
        <w:b/>
        <w:color w:val="E3920E"/>
      </w:rPr>
    </w:pPr>
    <w:r>
      <w:rPr>
        <w:b/>
        <w:color w:val="E3920E"/>
      </w:rPr>
      <w:t>Hunter Industrial - Barn Ceiling Fans LP - June 2023</w:t>
    </w:r>
  </w:p>
  <w:p w14:paraId="663896FD" w14:textId="77777777" w:rsidR="00CD5741" w:rsidRDefault="00CD5741">
    <w:pPr>
      <w:ind w:left="-720" w:firstLine="630"/>
      <w:rPr>
        <w:b/>
        <w:color w:val="E3920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C8B"/>
    <w:multiLevelType w:val="multilevel"/>
    <w:tmpl w:val="B240F1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7910FF"/>
    <w:multiLevelType w:val="multilevel"/>
    <w:tmpl w:val="63DC53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A14B73"/>
    <w:multiLevelType w:val="multilevel"/>
    <w:tmpl w:val="9D5A106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0303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00536914">
    <w:abstractNumId w:val="1"/>
  </w:num>
  <w:num w:numId="2" w16cid:durableId="1973561752">
    <w:abstractNumId w:val="0"/>
  </w:num>
  <w:num w:numId="3" w16cid:durableId="127582007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innison, Brad">
    <w15:presenceInfo w15:providerId="AD" w15:userId="S::bkinnison@hunterfan.com::3d6f6432-bd3e-4fc8-8fb8-c8bf8165b2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741"/>
    <w:rsid w:val="001C527A"/>
    <w:rsid w:val="0047628A"/>
    <w:rsid w:val="008B44C4"/>
    <w:rsid w:val="00CC107A"/>
    <w:rsid w:val="00CD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CF6D8"/>
  <w15:docId w15:val="{82CEA3EC-AE26-4F0C-906A-48610F8A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8B44C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dustrialfans.hunterfan.com/collections/industrial-hvls-fans" TargetMode="External"/><Relationship Id="rId13" Type="http://schemas.microsoft.com/office/2011/relationships/commentsExtended" Target="commentsExtended.xml"/><Relationship Id="rId18" Type="http://schemas.openxmlformats.org/officeDocument/2006/relationships/hyperlink" Target="https://industrialfans.hunterfan.com/products/titan-fan" TargetMode="External"/><Relationship Id="rId26" Type="http://schemas.openxmlformats.org/officeDocument/2006/relationships/hyperlink" Target="https://industrialfans.hunterfan.com/blogs/hunter-industrial-blog/what-is-the-best-fan-placement-for-optimal-air-circula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ndustrialfans.hunterfan.com/products/xp-fan" TargetMode="External"/><Relationship Id="rId7" Type="http://schemas.openxmlformats.org/officeDocument/2006/relationships/hyperlink" Target="https://industrialfans.hunterfan.com/pages/agriculture" TargetMode="External"/><Relationship Id="rId12" Type="http://schemas.openxmlformats.org/officeDocument/2006/relationships/comments" Target="comments.xml"/><Relationship Id="rId17" Type="http://schemas.openxmlformats.org/officeDocument/2006/relationships/hyperlink" Target="https://industrialfans.hunterfan.com/products/titan-fan" TargetMode="External"/><Relationship Id="rId25" Type="http://schemas.openxmlformats.org/officeDocument/2006/relationships/hyperlink" Target="https://industrialfans.hunterfan.com/blogs/hunter-industrial-blog/industrial-hvls-barn-ceiling-fans-for-livestock-and-agricultu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dustrialfans.hunterfan.com/pages/agriculture" TargetMode="External"/><Relationship Id="rId20" Type="http://schemas.openxmlformats.org/officeDocument/2006/relationships/hyperlink" Target="https://industrialfans.hunterfan.com/products/eco-fan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ndustrialfans.hunterfan.com/collections/industrial-hvls-fans" TargetMode="External"/><Relationship Id="rId24" Type="http://schemas.openxmlformats.org/officeDocument/2006/relationships/image" Target="media/image1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ohsonline.com/Articles/2016/03/01/Improving-Indoor-Environments-with-HVLS-Fans.aspx?Page=2" TargetMode="External"/><Relationship Id="rId23" Type="http://schemas.openxmlformats.org/officeDocument/2006/relationships/hyperlink" Target="https://industrialfans.hunterfan.com/blogs/hunter-industrial-blog/industrial-fans-dairy-barn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industrialfans.hunterfan.com/products/titan-fan" TargetMode="External"/><Relationship Id="rId19" Type="http://schemas.openxmlformats.org/officeDocument/2006/relationships/hyperlink" Target="https://industrialfans.hunterfan.com/products/eco-fan" TargetMode="External"/><Relationship Id="rId31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https://industrialfans.hunterfan.com/products/eco-fan" TargetMode="External"/><Relationship Id="rId14" Type="http://schemas.microsoft.com/office/2016/09/relationships/commentsIds" Target="commentsIds.xml"/><Relationship Id="rId22" Type="http://schemas.openxmlformats.org/officeDocument/2006/relationships/hyperlink" Target="https://industrialfans.hunterfan.com/products/xp-fan" TargetMode="External"/><Relationship Id="rId27" Type="http://schemas.openxmlformats.org/officeDocument/2006/relationships/hyperlink" Target="https://industrialfans.hunterfan.com/blogs/hunter-industrial-blog/what-are-hvls-fans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1268</Words>
  <Characters>7232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Kinnison, Brad</cp:lastModifiedBy>
  <cp:revision>3</cp:revision>
  <dcterms:created xsi:type="dcterms:W3CDTF">2023-06-20T14:24:00Z</dcterms:created>
  <dcterms:modified xsi:type="dcterms:W3CDTF">2023-06-20T14:47:00Z</dcterms:modified>
</cp:coreProperties>
</file>