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E131A" w14:textId="77777777" w:rsidR="00C81A2E" w:rsidRDefault="00000000">
      <w:r>
        <w:rPr>
          <w:b/>
          <w:color w:val="005E85"/>
          <w:u w:val="single"/>
        </w:rPr>
        <w:t>Primary Keyword(s)</w:t>
      </w:r>
    </w:p>
    <w:p w14:paraId="010F8E9C" w14:textId="77777777" w:rsidR="00C81A2E" w:rsidRDefault="00000000">
      <w:r>
        <w:t>programming HVLS fans (0-10)</w:t>
      </w:r>
    </w:p>
    <w:p w14:paraId="4CDEB90F" w14:textId="77777777" w:rsidR="00C81A2E" w:rsidRDefault="00C81A2E"/>
    <w:p w14:paraId="176E4BBF" w14:textId="77777777" w:rsidR="00C81A2E" w:rsidRDefault="00000000">
      <w:r>
        <w:rPr>
          <w:b/>
          <w:color w:val="005E85"/>
          <w:u w:val="single"/>
        </w:rPr>
        <w:t>Secondary Keyword(s)</w:t>
      </w:r>
    </w:p>
    <w:p w14:paraId="7D5C8E6A" w14:textId="77777777" w:rsidR="00C81A2E" w:rsidRDefault="00000000">
      <w:r>
        <w:t>fan airflow (350)</w:t>
      </w:r>
    </w:p>
    <w:p w14:paraId="62D062E7" w14:textId="77777777" w:rsidR="00C81A2E" w:rsidRDefault="00000000">
      <w:r>
        <w:t>energy efficient fans (250)</w:t>
      </w:r>
    </w:p>
    <w:p w14:paraId="6F6F356C" w14:textId="77777777" w:rsidR="00C81A2E" w:rsidRDefault="00000000">
      <w:r>
        <w:t>power saving fans (450)</w:t>
      </w:r>
    </w:p>
    <w:p w14:paraId="18615398" w14:textId="77777777" w:rsidR="00C81A2E" w:rsidRDefault="00000000">
      <w:r>
        <w:t>airflow control (20)</w:t>
      </w:r>
    </w:p>
    <w:p w14:paraId="68D09C4C" w14:textId="77777777" w:rsidR="00C81A2E" w:rsidRDefault="00000000">
      <w:r>
        <w:t>install industrial fans (0-10)</w:t>
      </w:r>
    </w:p>
    <w:p w14:paraId="260904A6" w14:textId="77777777" w:rsidR="00C81A2E" w:rsidRDefault="00000000">
      <w:r>
        <w:t>program industrial fans (0-10)</w:t>
      </w:r>
    </w:p>
    <w:p w14:paraId="43042381" w14:textId="77777777" w:rsidR="00C81A2E" w:rsidRDefault="00000000">
      <w:r>
        <w:t>set up hvls fans (0-10)</w:t>
      </w:r>
    </w:p>
    <w:p w14:paraId="10D2E57B" w14:textId="77777777" w:rsidR="00C81A2E" w:rsidRDefault="00000000">
      <w:r>
        <w:t>large industrial fans (450)</w:t>
      </w:r>
    </w:p>
    <w:p w14:paraId="05BA5C74" w14:textId="77777777" w:rsidR="00C81A2E" w:rsidRDefault="00000000">
      <w:r>
        <w:t>commercial industrial fans (150)</w:t>
      </w:r>
    </w:p>
    <w:p w14:paraId="59798D87" w14:textId="77777777" w:rsidR="00C81A2E" w:rsidRDefault="00000000">
      <w:r>
        <w:t>digital fan controllers (0-10)</w:t>
      </w:r>
    </w:p>
    <w:p w14:paraId="27376782" w14:textId="77777777" w:rsidR="00C81A2E" w:rsidRDefault="00C81A2E"/>
    <w:p w14:paraId="138ABC8C" w14:textId="77777777" w:rsidR="00C81A2E" w:rsidRDefault="00000000">
      <w:pPr>
        <w:rPr>
          <w:b/>
          <w:color w:val="005E85"/>
          <w:u w:val="single"/>
        </w:rPr>
      </w:pPr>
      <w:r>
        <w:rPr>
          <w:b/>
          <w:color w:val="005E85"/>
          <w:u w:val="single"/>
        </w:rPr>
        <w:t>URL/Path</w:t>
      </w:r>
    </w:p>
    <w:p w14:paraId="4C7003ED" w14:textId="77777777" w:rsidR="00C81A2E" w:rsidRDefault="00000000">
      <w:r>
        <w:t>/programming-industrial-hvls-fans-with-digital-controllers</w:t>
      </w:r>
    </w:p>
    <w:p w14:paraId="0053765D" w14:textId="77777777" w:rsidR="00C81A2E" w:rsidRDefault="00C81A2E"/>
    <w:p w14:paraId="1CF08A68" w14:textId="77777777" w:rsidR="00C81A2E" w:rsidRDefault="00000000">
      <w:r>
        <w:rPr>
          <w:b/>
          <w:color w:val="005E85"/>
          <w:u w:val="single"/>
        </w:rPr>
        <w:t>Page(s) To Boost/Anchor Text</w:t>
      </w:r>
    </w:p>
    <w:p w14:paraId="52FA693C" w14:textId="77777777" w:rsidR="00C81A2E" w:rsidRDefault="00000000">
      <w:pPr>
        <w:shd w:val="clear" w:color="auto" w:fill="FFFFFF"/>
        <w:spacing w:line="411" w:lineRule="auto"/>
        <w:rPr>
          <w:color w:val="1155CC"/>
        </w:rPr>
      </w:pPr>
      <w:hyperlink r:id="rId7">
        <w:r>
          <w:rPr>
            <w:color w:val="1155CC"/>
            <w:u w:val="single"/>
          </w:rPr>
          <w:t>Industrial Fans Collection Page</w:t>
        </w:r>
      </w:hyperlink>
    </w:p>
    <w:p w14:paraId="6BA40686" w14:textId="77777777" w:rsidR="00C81A2E" w:rsidRDefault="00000000">
      <w:pPr>
        <w:shd w:val="clear" w:color="auto" w:fill="FFFFFF"/>
        <w:spacing w:line="411" w:lineRule="auto"/>
        <w:rPr>
          <w:color w:val="1155CC"/>
        </w:rPr>
      </w:pPr>
      <w:hyperlink r:id="rId8">
        <w:r>
          <w:rPr>
            <w:color w:val="1155CC"/>
            <w:u w:val="single"/>
          </w:rPr>
          <w:t>HVLS Controls Category Page</w:t>
        </w:r>
      </w:hyperlink>
    </w:p>
    <w:p w14:paraId="0E9B39D2" w14:textId="77777777" w:rsidR="00C81A2E" w:rsidRDefault="00000000">
      <w:pPr>
        <w:shd w:val="clear" w:color="auto" w:fill="FFFFFF"/>
        <w:spacing w:line="411" w:lineRule="auto"/>
        <w:rPr>
          <w:color w:val="1155CC"/>
        </w:rPr>
      </w:pPr>
      <w:hyperlink r:id="rId9">
        <w:r>
          <w:rPr>
            <w:color w:val="1155CC"/>
            <w:u w:val="single"/>
          </w:rPr>
          <w:t>700E Fan Network Controller</w:t>
        </w:r>
      </w:hyperlink>
    </w:p>
    <w:p w14:paraId="7405D992" w14:textId="77777777" w:rsidR="00C81A2E" w:rsidRDefault="00000000">
      <w:pPr>
        <w:shd w:val="clear" w:color="auto" w:fill="FFFFFF"/>
        <w:spacing w:line="411" w:lineRule="auto"/>
        <w:rPr>
          <w:color w:val="1155CC"/>
        </w:rPr>
      </w:pPr>
      <w:hyperlink r:id="rId10">
        <w:r>
          <w:rPr>
            <w:color w:val="1155CC"/>
            <w:u w:val="single"/>
          </w:rPr>
          <w:t>500 Series HVLS Fan Controller</w:t>
        </w:r>
      </w:hyperlink>
    </w:p>
    <w:p w14:paraId="1F789D4B" w14:textId="77777777" w:rsidR="00C81A2E" w:rsidRDefault="00000000">
      <w:pPr>
        <w:shd w:val="clear" w:color="auto" w:fill="FFFFFF"/>
        <w:spacing w:line="411" w:lineRule="auto"/>
      </w:pPr>
      <w:hyperlink r:id="rId11">
        <w:r>
          <w:rPr>
            <w:color w:val="1155CC"/>
            <w:u w:val="single"/>
          </w:rPr>
          <w:t>350 Series HVLS Fan Controller</w:t>
        </w:r>
      </w:hyperlink>
    </w:p>
    <w:p w14:paraId="71370568" w14:textId="77777777" w:rsidR="00C81A2E" w:rsidRDefault="00C81A2E"/>
    <w:p w14:paraId="66D76BB4" w14:textId="77777777" w:rsidR="00C81A2E" w:rsidRDefault="00000000">
      <w:pPr>
        <w:rPr>
          <w:b/>
          <w:color w:val="005E85"/>
          <w:u w:val="single"/>
        </w:rPr>
      </w:pPr>
      <w:r>
        <w:rPr>
          <w:b/>
          <w:color w:val="005E85"/>
          <w:u w:val="single"/>
        </w:rPr>
        <w:t>Alt Tag</w:t>
      </w:r>
    </w:p>
    <w:p w14:paraId="714BBB38" w14:textId="77777777" w:rsidR="00C81A2E" w:rsidRDefault="00000000">
      <w:r>
        <w:t>programming HVLS fans</w:t>
      </w:r>
    </w:p>
    <w:p w14:paraId="015A4397" w14:textId="77777777" w:rsidR="00C81A2E" w:rsidRDefault="00C81A2E">
      <w:pPr>
        <w:rPr>
          <w:b/>
          <w:color w:val="005E85"/>
          <w:u w:val="single"/>
        </w:rPr>
      </w:pPr>
    </w:p>
    <w:p w14:paraId="7EDFAF39" w14:textId="77777777" w:rsidR="00C81A2E" w:rsidRDefault="00000000">
      <w:pPr>
        <w:rPr>
          <w:b/>
          <w:color w:val="005E85"/>
          <w:u w:val="single"/>
        </w:rPr>
      </w:pPr>
      <w:r>
        <w:rPr>
          <w:b/>
          <w:color w:val="005E85"/>
          <w:u w:val="single"/>
        </w:rPr>
        <w:t>Body Copy</w:t>
      </w:r>
    </w:p>
    <w:p w14:paraId="665226D3" w14:textId="77777777" w:rsidR="00C81A2E" w:rsidRDefault="00000000">
      <w:pPr>
        <w:pStyle w:val="Heading1"/>
        <w:rPr>
          <w:highlight w:val="yellow"/>
        </w:rPr>
      </w:pPr>
      <w:bookmarkStart w:id="0" w:name="_swp8z840aycr" w:colFirst="0" w:colLast="0"/>
      <w:bookmarkEnd w:id="0"/>
      <w:r>
        <w:t xml:space="preserve">H1:  </w:t>
      </w:r>
      <w:r>
        <w:rPr>
          <w:highlight w:val="yellow"/>
        </w:rPr>
        <w:t>Programming HVLS Fans</w:t>
      </w:r>
      <w:r>
        <w:t xml:space="preserve"> With </w:t>
      </w:r>
      <w:r>
        <w:rPr>
          <w:highlight w:val="yellow"/>
        </w:rPr>
        <w:t>Digital Fan Controllers</w:t>
      </w:r>
    </w:p>
    <w:p w14:paraId="78A86176" w14:textId="77777777" w:rsidR="00C81A2E" w:rsidRDefault="00C81A2E">
      <w:pPr>
        <w:rPr>
          <w:highlight w:val="yellow"/>
        </w:rPr>
      </w:pPr>
    </w:p>
    <w:p w14:paraId="6EAFF2E3" w14:textId="77777777" w:rsidR="00C81A2E" w:rsidRDefault="00C81A2E">
      <w:pPr>
        <w:rPr>
          <w:highlight w:val="green"/>
        </w:rPr>
      </w:pPr>
    </w:p>
    <w:p w14:paraId="6F05D497" w14:textId="77777777" w:rsidR="00C81A2E" w:rsidRDefault="00C81A2E">
      <w:pPr>
        <w:rPr>
          <w:highlight w:val="green"/>
        </w:rPr>
      </w:pPr>
    </w:p>
    <w:sdt>
      <w:sdtPr>
        <w:id w:val="-479616730"/>
        <w:docPartObj>
          <w:docPartGallery w:val="Table of Contents"/>
          <w:docPartUnique/>
        </w:docPartObj>
      </w:sdtPr>
      <w:sdtContent>
        <w:p w14:paraId="4DB994DF" w14:textId="77777777" w:rsidR="00C81A2E" w:rsidRDefault="00000000">
          <w:pPr>
            <w:rPr>
              <w:color w:val="1155CC"/>
              <w:u w:val="single"/>
            </w:rPr>
          </w:pPr>
          <w:r>
            <w:fldChar w:fldCharType="begin"/>
          </w:r>
          <w:r>
            <w:instrText xml:space="preserve"> TOC \h \u \z \n \t "Heading 1,1,Heading 2,2,Heading 3,3,Heading 4,4,Heading 5,5,Heading 6,6,"</w:instrText>
          </w:r>
          <w:r>
            <w:fldChar w:fldCharType="separate"/>
          </w:r>
          <w:r>
            <w:rPr>
              <w:highlight w:val="green"/>
            </w:rPr>
            <w:t>TABLE OF CONTENTS</w:t>
          </w:r>
        </w:p>
        <w:p w14:paraId="63911E21" w14:textId="77777777" w:rsidR="00C81A2E" w:rsidRDefault="00000000">
          <w:pPr>
            <w:widowControl w:val="0"/>
            <w:spacing w:before="60" w:line="240" w:lineRule="auto"/>
            <w:ind w:left="360"/>
            <w:rPr>
              <w:color w:val="1155CC"/>
              <w:u w:val="single"/>
            </w:rPr>
          </w:pPr>
          <w:hyperlink w:anchor="_hgc3qa499ln2">
            <w:r>
              <w:rPr>
                <w:color w:val="1155CC"/>
                <w:highlight w:val="yellow"/>
                <w:u w:val="single"/>
              </w:rPr>
              <w:t>Fan Airflow</w:t>
            </w:r>
          </w:hyperlink>
          <w:hyperlink w:anchor="_hgc3qa499ln2">
            <w:r>
              <w:rPr>
                <w:color w:val="1155CC"/>
                <w:u w:val="single"/>
              </w:rPr>
              <w:t xml:space="preserve"> Controlled Digitally</w:t>
            </w:r>
          </w:hyperlink>
        </w:p>
        <w:p w14:paraId="513DC023" w14:textId="77777777" w:rsidR="00C81A2E" w:rsidRDefault="00000000">
          <w:pPr>
            <w:widowControl w:val="0"/>
            <w:spacing w:before="60" w:line="240" w:lineRule="auto"/>
            <w:ind w:left="360"/>
            <w:rPr>
              <w:color w:val="1155CC"/>
              <w:u w:val="single"/>
            </w:rPr>
          </w:pPr>
          <w:hyperlink w:anchor="_mc50spgfleyg">
            <w:r>
              <w:rPr>
                <w:color w:val="1155CC"/>
                <w:highlight w:val="yellow"/>
                <w:u w:val="single"/>
              </w:rPr>
              <w:t>Programming HVLS Fans</w:t>
            </w:r>
          </w:hyperlink>
          <w:hyperlink w:anchor="_mc50spgfleyg">
            <w:r>
              <w:rPr>
                <w:color w:val="1155CC"/>
                <w:u w:val="single"/>
              </w:rPr>
              <w:t xml:space="preserve"> Made Easy</w:t>
            </w:r>
          </w:hyperlink>
        </w:p>
        <w:p w14:paraId="4900EAFC" w14:textId="77777777" w:rsidR="00C81A2E" w:rsidRDefault="00000000">
          <w:pPr>
            <w:widowControl w:val="0"/>
            <w:spacing w:before="60" w:line="240" w:lineRule="auto"/>
            <w:ind w:left="360"/>
            <w:rPr>
              <w:color w:val="1155CC"/>
              <w:highlight w:val="yellow"/>
              <w:u w:val="single"/>
            </w:rPr>
          </w:pPr>
          <w:hyperlink w:anchor="_mweo0krbjco8">
            <w:r>
              <w:rPr>
                <w:color w:val="1155CC"/>
                <w:u w:val="single"/>
              </w:rPr>
              <w:t xml:space="preserve">The Features You Want in </w:t>
            </w:r>
          </w:hyperlink>
          <w:hyperlink w:anchor="_mweo0krbjco8">
            <w:r>
              <w:rPr>
                <w:color w:val="1155CC"/>
                <w:highlight w:val="yellow"/>
                <w:u w:val="single"/>
              </w:rPr>
              <w:t>Energy-Efficient Fans</w:t>
            </w:r>
          </w:hyperlink>
        </w:p>
        <w:p w14:paraId="4343B172" w14:textId="77777777" w:rsidR="00C81A2E" w:rsidRDefault="00000000">
          <w:pPr>
            <w:widowControl w:val="0"/>
            <w:spacing w:before="60" w:line="240" w:lineRule="auto"/>
            <w:ind w:left="360"/>
            <w:rPr>
              <w:color w:val="1155CC"/>
              <w:highlight w:val="yellow"/>
              <w:u w:val="single"/>
            </w:rPr>
          </w:pPr>
          <w:hyperlink w:anchor="_kerbmb4rry8y">
            <w:r>
              <w:rPr>
                <w:color w:val="1155CC"/>
                <w:u w:val="single"/>
              </w:rPr>
              <w:t xml:space="preserve">Choosing the Best Controls for </w:t>
            </w:r>
          </w:hyperlink>
          <w:hyperlink w:anchor="_kerbmb4rry8y">
            <w:r>
              <w:rPr>
                <w:color w:val="1155CC"/>
                <w:highlight w:val="yellow"/>
                <w:u w:val="single"/>
              </w:rPr>
              <w:t>Large Industrial Fans</w:t>
            </w:r>
          </w:hyperlink>
        </w:p>
        <w:p w14:paraId="16FB2B79" w14:textId="77777777" w:rsidR="00C81A2E" w:rsidRDefault="00000000">
          <w:pPr>
            <w:widowControl w:val="0"/>
            <w:spacing w:before="60" w:line="240" w:lineRule="auto"/>
            <w:ind w:left="360"/>
            <w:rPr>
              <w:color w:val="1155CC"/>
              <w:highlight w:val="yellow"/>
              <w:u w:val="single"/>
            </w:rPr>
          </w:pPr>
          <w:hyperlink w:anchor="_3r2kxq18dma7">
            <w:r>
              <w:rPr>
                <w:color w:val="1155CC"/>
                <w:u w:val="single"/>
              </w:rPr>
              <w:t xml:space="preserve">Frequently Asked Questions About </w:t>
            </w:r>
          </w:hyperlink>
          <w:hyperlink w:anchor="_3r2kxq18dma7">
            <w:r>
              <w:rPr>
                <w:color w:val="1155CC"/>
                <w:highlight w:val="yellow"/>
                <w:u w:val="single"/>
              </w:rPr>
              <w:t>Programming HVLS Fans</w:t>
            </w:r>
          </w:hyperlink>
        </w:p>
        <w:p w14:paraId="3CBF7841" w14:textId="77777777" w:rsidR="00C81A2E" w:rsidRDefault="00000000">
          <w:pPr>
            <w:widowControl w:val="0"/>
            <w:spacing w:before="60" w:line="240" w:lineRule="auto"/>
            <w:ind w:left="360"/>
            <w:rPr>
              <w:color w:val="1155CC"/>
              <w:highlight w:val="yellow"/>
              <w:u w:val="single"/>
            </w:rPr>
          </w:pPr>
          <w:hyperlink w:anchor="_ixe6esroycgb">
            <w:r>
              <w:rPr>
                <w:color w:val="1155CC"/>
                <w:u w:val="single"/>
              </w:rPr>
              <w:t xml:space="preserve">Related Articles: </w:t>
            </w:r>
          </w:hyperlink>
          <w:hyperlink w:anchor="_ixe6esroycgb">
            <w:r>
              <w:rPr>
                <w:color w:val="1155CC"/>
                <w:highlight w:val="yellow"/>
                <w:u w:val="single"/>
              </w:rPr>
              <w:t>Programming HVLS Fans</w:t>
            </w:r>
          </w:hyperlink>
          <w:r>
            <w:fldChar w:fldCharType="end"/>
          </w:r>
        </w:p>
      </w:sdtContent>
    </w:sdt>
    <w:p w14:paraId="18753167" w14:textId="77777777" w:rsidR="00C81A2E" w:rsidRDefault="00C81A2E">
      <w:pPr>
        <w:rPr>
          <w:highlight w:val="green"/>
        </w:rPr>
      </w:pPr>
    </w:p>
    <w:p w14:paraId="62F50373" w14:textId="77777777" w:rsidR="00C81A2E" w:rsidRDefault="00000000">
      <w:pPr>
        <w:pStyle w:val="Heading2"/>
      </w:pPr>
      <w:bookmarkStart w:id="1" w:name="_hgc3qa499ln2" w:colFirst="0" w:colLast="0"/>
      <w:bookmarkEnd w:id="1"/>
      <w:r>
        <w:t xml:space="preserve">H2: </w:t>
      </w:r>
      <w:r>
        <w:rPr>
          <w:highlight w:val="yellow"/>
        </w:rPr>
        <w:t>Fan Airflow</w:t>
      </w:r>
      <w:r>
        <w:t xml:space="preserve"> Controlled Digitally</w:t>
      </w:r>
    </w:p>
    <w:p w14:paraId="6C92341B" w14:textId="77777777" w:rsidR="00C81A2E" w:rsidRDefault="00000000">
      <w:r>
        <w:rPr>
          <w:highlight w:val="yellow"/>
        </w:rPr>
        <w:t>Digital fan controllers</w:t>
      </w:r>
      <w:r>
        <w:t xml:space="preserve"> have revolutionized how industrial HVLS ceiling fans are programmed and controlled. </w:t>
      </w:r>
      <w:r>
        <w:rPr>
          <w:b/>
        </w:rPr>
        <w:t xml:space="preserve">With </w:t>
      </w:r>
      <w:r>
        <w:rPr>
          <w:b/>
          <w:highlight w:val="yellow"/>
        </w:rPr>
        <w:t>digital fan controllers</w:t>
      </w:r>
      <w:r>
        <w:rPr>
          <w:b/>
        </w:rPr>
        <w:t xml:space="preserve">, it's possible to program complex fan schedules, adjust fan speeds remotely and monitor </w:t>
      </w:r>
      <w:r>
        <w:rPr>
          <w:b/>
          <w:highlight w:val="yellow"/>
        </w:rPr>
        <w:t>fan airflow</w:t>
      </w:r>
      <w:r>
        <w:rPr>
          <w:b/>
        </w:rPr>
        <w:t xml:space="preserve"> in real time.</w:t>
      </w:r>
      <w:r>
        <w:t xml:space="preserve"> In this article, we'll explore the benefits of </w:t>
      </w:r>
      <w:r>
        <w:rPr>
          <w:highlight w:val="yellow"/>
        </w:rPr>
        <w:t>programming HVLS fans</w:t>
      </w:r>
      <w:r>
        <w:t xml:space="preserve"> with </w:t>
      </w:r>
      <w:r>
        <w:rPr>
          <w:highlight w:val="yellow"/>
        </w:rPr>
        <w:t>digital fan controllers</w:t>
      </w:r>
      <w:r>
        <w:t xml:space="preserve">, explain how they work and provide tips for optimizing fan performance and energy efficiency. </w:t>
      </w:r>
    </w:p>
    <w:p w14:paraId="3FE5EE23" w14:textId="77777777" w:rsidR="00C81A2E" w:rsidRDefault="00000000">
      <w:pPr>
        <w:pStyle w:val="Heading2"/>
      </w:pPr>
      <w:bookmarkStart w:id="2" w:name="_mc50spgfleyg" w:colFirst="0" w:colLast="0"/>
      <w:bookmarkEnd w:id="2"/>
      <w:r>
        <w:t xml:space="preserve">H2: </w:t>
      </w:r>
      <w:r>
        <w:rPr>
          <w:highlight w:val="yellow"/>
        </w:rPr>
        <w:t>Programming HVLS Fans</w:t>
      </w:r>
      <w:r>
        <w:t xml:space="preserve"> Made Easy</w:t>
      </w:r>
    </w:p>
    <w:p w14:paraId="72ED9824" w14:textId="6728542A" w:rsidR="00C81A2E" w:rsidRDefault="00000000">
      <w:r>
        <w:t xml:space="preserve">You have better things to do than fuss over the performance of your high-volume, low-speed (HVLS) industrial fans. With the help of network-capable </w:t>
      </w:r>
      <w:hyperlink r:id="rId12">
        <w:r>
          <w:rPr>
            <w:color w:val="1155CC"/>
            <w:u w:val="single"/>
          </w:rPr>
          <w:t>digital fan controls</w:t>
        </w:r>
      </w:hyperlink>
      <w:r>
        <w:t xml:space="preserve">, you can manage many of the functions that used to require constant monitoring. Thanks to modern advances in </w:t>
      </w:r>
      <w:r>
        <w:rPr>
          <w:highlight w:val="yellow"/>
        </w:rPr>
        <w:t>digital fan controllers</w:t>
      </w:r>
      <w:r>
        <w:t xml:space="preserve">, you can set up your </w:t>
      </w:r>
      <w:del w:id="3" w:author="Kinnison, Brad" w:date="2023-05-02T08:19:00Z">
        <w:r w:rsidDel="00352D6C">
          <w:rPr>
            <w:highlight w:val="yellow"/>
          </w:rPr>
          <w:delText xml:space="preserve">commercial </w:delText>
        </w:r>
      </w:del>
      <w:r>
        <w:rPr>
          <w:highlight w:val="yellow"/>
        </w:rPr>
        <w:t>industrial fans</w:t>
      </w:r>
      <w:r>
        <w:t xml:space="preserve"> and let them handle your air flow efficiently.</w:t>
      </w:r>
    </w:p>
    <w:p w14:paraId="1FF29EB5" w14:textId="77777777" w:rsidR="00C81A2E" w:rsidRDefault="00000000">
      <w:pPr>
        <w:pStyle w:val="Heading2"/>
        <w:rPr>
          <w:highlight w:val="yellow"/>
        </w:rPr>
      </w:pPr>
      <w:bookmarkStart w:id="4" w:name="_mweo0krbjco8" w:colFirst="0" w:colLast="0"/>
      <w:bookmarkEnd w:id="4"/>
      <w:r>
        <w:t xml:space="preserve">H2: The Features You Want in </w:t>
      </w:r>
      <w:r>
        <w:rPr>
          <w:highlight w:val="yellow"/>
        </w:rPr>
        <w:t>Energy-Efficient Fans</w:t>
      </w:r>
    </w:p>
    <w:p w14:paraId="39BF4285" w14:textId="44B46A46" w:rsidR="00C81A2E" w:rsidRDefault="00000000">
      <w:r>
        <w:rPr>
          <w:b/>
        </w:rPr>
        <w:t xml:space="preserve">Once you </w:t>
      </w:r>
      <w:r>
        <w:rPr>
          <w:b/>
          <w:highlight w:val="yellow"/>
        </w:rPr>
        <w:t>install industrial fans</w:t>
      </w:r>
      <w:r>
        <w:rPr>
          <w:b/>
        </w:rPr>
        <w:t xml:space="preserve">, adding </w:t>
      </w:r>
      <w:r>
        <w:rPr>
          <w:b/>
          <w:highlight w:val="yellow"/>
        </w:rPr>
        <w:t>digital fan controllers</w:t>
      </w:r>
      <w:r>
        <w:rPr>
          <w:b/>
        </w:rPr>
        <w:t xml:space="preserve"> is a matter of "plug and play" connectivity.</w:t>
      </w:r>
      <w:r>
        <w:t xml:space="preserve"> You'll then be able to control all the necessary functions of your HVLS </w:t>
      </w:r>
      <w:r>
        <w:rPr>
          <w:highlight w:val="yellow"/>
        </w:rPr>
        <w:t>energy-efficient fans</w:t>
      </w:r>
      <w:r>
        <w:t xml:space="preserve"> from your controller. Depending on the size </w:t>
      </w:r>
      <w:ins w:id="5" w:author="Kinnison, Brad" w:date="2023-05-02T08:19:00Z">
        <w:r w:rsidR="00352D6C">
          <w:t xml:space="preserve">and </w:t>
        </w:r>
      </w:ins>
      <w:r>
        <w:t>type of system you choose, you'll be able to manage a single fan or a zone containing up to 30 fans.</w:t>
      </w:r>
    </w:p>
    <w:p w14:paraId="7967CE11" w14:textId="77777777" w:rsidR="00C81A2E" w:rsidRDefault="00000000">
      <w:pPr>
        <w:pStyle w:val="Heading3"/>
      </w:pPr>
      <w:bookmarkStart w:id="6" w:name="_w40y5dzc4xym" w:colFirst="0" w:colLast="0"/>
      <w:bookmarkEnd w:id="6"/>
      <w:r>
        <w:lastRenderedPageBreak/>
        <w:t>H3: Network Capability</w:t>
      </w:r>
    </w:p>
    <w:p w14:paraId="1E5955A5" w14:textId="77777777" w:rsidR="00C81A2E" w:rsidRDefault="00000000">
      <w:r>
        <w:t xml:space="preserve">Today's </w:t>
      </w:r>
      <w:r>
        <w:rPr>
          <w:highlight w:val="yellow"/>
        </w:rPr>
        <w:t>digital fan controllers</w:t>
      </w:r>
      <w:r>
        <w:t xml:space="preserve"> are usually managed over an ethernet-based network. In a typical set-up, the digital fan controller is connected to an Ethernet switch, which is then connected to a central control system, such as a building automation system. The central control system can then send commands to the digital fan controller over the Ethernet connection, such as setting the fan speed or turning the fan on and off.</w:t>
      </w:r>
    </w:p>
    <w:p w14:paraId="64374AF8" w14:textId="77777777" w:rsidR="00C81A2E" w:rsidRDefault="00000000">
      <w:pPr>
        <w:pStyle w:val="Heading3"/>
      </w:pPr>
      <w:bookmarkStart w:id="7" w:name="_qsm7u8owjf4b" w:colFirst="0" w:colLast="0"/>
      <w:bookmarkEnd w:id="7"/>
      <w:r>
        <w:t>H3: Scheduled Run Times</w:t>
      </w:r>
    </w:p>
    <w:p w14:paraId="3843F67E" w14:textId="77777777" w:rsidR="00C81A2E" w:rsidRDefault="00000000">
      <w:r>
        <w:t xml:space="preserve">Whether you're in charge of a factory that runs 24/7 or you oversee a distribution center that operates from 9-5, you can </w:t>
      </w:r>
      <w:r>
        <w:rPr>
          <w:highlight w:val="yellow"/>
        </w:rPr>
        <w:t>program industrial fans</w:t>
      </w:r>
      <w:r>
        <w:t xml:space="preserve"> to be on the job when they're needed and not a minute more. Setting a schedule will be determined by several factors, including the climate, when large machinery is running and when workers are present. Keeping to a schedule ensures you get your money's worth from these </w:t>
      </w:r>
      <w:r>
        <w:rPr>
          <w:highlight w:val="yellow"/>
        </w:rPr>
        <w:t>energy-efficient fans</w:t>
      </w:r>
      <w:r>
        <w:t xml:space="preserve">. </w:t>
      </w:r>
    </w:p>
    <w:p w14:paraId="225416EB" w14:textId="77777777" w:rsidR="00C81A2E" w:rsidRDefault="00000000">
      <w:pPr>
        <w:pStyle w:val="Heading3"/>
      </w:pPr>
      <w:bookmarkStart w:id="8" w:name="_amedsckh4k5i" w:colFirst="0" w:colLast="0"/>
      <w:bookmarkEnd w:id="8"/>
      <w:r>
        <w:t>H3: Speed Control</w:t>
      </w:r>
    </w:p>
    <w:p w14:paraId="0EFFF25E" w14:textId="22ABECDB" w:rsidR="00C81A2E" w:rsidRDefault="00000000">
      <w:r>
        <w:t xml:space="preserve">Using </w:t>
      </w:r>
      <w:r>
        <w:rPr>
          <w:highlight w:val="yellow"/>
        </w:rPr>
        <w:t>digital fan controllers</w:t>
      </w:r>
      <w:r>
        <w:t xml:space="preserve"> to manage speed allows for more precise control over air movement, creating a more comfortable environment by reducing hot spots and cold drafts. Controlling the speed also optimizes the energy efficiency of your HVLS fan, resulting in significant</w:t>
      </w:r>
      <w:ins w:id="9" w:author="Kinnison, Brad" w:date="2023-05-02T08:20:00Z">
        <w:r w:rsidR="00352D6C">
          <w:t xml:space="preserve"> energy savings.</w:t>
        </w:r>
      </w:ins>
      <w:del w:id="10" w:author="Kinnison, Brad" w:date="2023-05-02T08:20:00Z">
        <w:r w:rsidDel="00352D6C">
          <w:delText xml:space="preserve"> cost savings on energy bills</w:delText>
        </w:r>
      </w:del>
      <w:r>
        <w:t xml:space="preserve">. Finally, reducing the fan speed when less air movement is needed reduces the wear and tear and extends the life of your HVLS fans. </w:t>
      </w:r>
    </w:p>
    <w:p w14:paraId="0C01AE15" w14:textId="77777777" w:rsidR="00C81A2E" w:rsidRDefault="00000000">
      <w:pPr>
        <w:pStyle w:val="Heading3"/>
      </w:pPr>
      <w:bookmarkStart w:id="11" w:name="_wi8ywpc3w3gb" w:colFirst="0" w:colLast="0"/>
      <w:bookmarkEnd w:id="11"/>
      <w:r>
        <w:t>H3: Directional Control</w:t>
      </w:r>
    </w:p>
    <w:p w14:paraId="37801C5E" w14:textId="77777777" w:rsidR="00C81A2E" w:rsidRDefault="00000000">
      <w:r>
        <w:t xml:space="preserve">The directional control feature on </w:t>
      </w:r>
      <w:r>
        <w:rPr>
          <w:highlight w:val="yellow"/>
        </w:rPr>
        <w:t>digital fan controllers</w:t>
      </w:r>
      <w:r>
        <w:t xml:space="preserve"> allows the fan to rotate in the opposite direction. This feature can provide several benefits to </w:t>
      </w:r>
      <w:r>
        <w:rPr>
          <w:highlight w:val="yellow"/>
        </w:rPr>
        <w:t>airflow control</w:t>
      </w:r>
      <w:r>
        <w:t>, including:</w:t>
      </w:r>
    </w:p>
    <w:p w14:paraId="48CD1997" w14:textId="77777777" w:rsidR="00C81A2E" w:rsidRDefault="00C81A2E"/>
    <w:p w14:paraId="7F5B8EB8" w14:textId="77777777" w:rsidR="00C81A2E" w:rsidRDefault="00000000">
      <w:pPr>
        <w:numPr>
          <w:ilvl w:val="0"/>
          <w:numId w:val="2"/>
        </w:numPr>
      </w:pPr>
      <w:r>
        <w:rPr>
          <w:b/>
        </w:rPr>
        <w:t>Improved Air Circulation:</w:t>
      </w:r>
      <w:r>
        <w:t xml:space="preserve"> By reversing the fan's direction, it can draw air from different parts of the room and distribute it more evenly, helping to enhance the quality of the air.</w:t>
      </w:r>
    </w:p>
    <w:p w14:paraId="767F1304" w14:textId="15BE7AF6" w:rsidR="00C81A2E" w:rsidRDefault="00000000">
      <w:pPr>
        <w:numPr>
          <w:ilvl w:val="0"/>
          <w:numId w:val="2"/>
        </w:numPr>
      </w:pPr>
      <w:r>
        <w:rPr>
          <w:b/>
        </w:rPr>
        <w:t>Energy Savings:</w:t>
      </w:r>
      <w:r>
        <w:t xml:space="preserve"> Depending on the climate and the orientation of the building, reversing the direction of the fan can improve energy efficiency. For example, in the winter, reversing the direction of the fan helps push warm air down from the ceiling, reducing </w:t>
      </w:r>
      <w:del w:id="12" w:author="Kinnison, Brad" w:date="2023-05-02T08:20:00Z">
        <w:r w:rsidDel="00352D6C">
          <w:delText>heating costs</w:delText>
        </w:r>
      </w:del>
      <w:ins w:id="13" w:author="Kinnison, Brad" w:date="2023-05-02T08:20:00Z">
        <w:r w:rsidR="00352D6C">
          <w:t>energy usage</w:t>
        </w:r>
      </w:ins>
      <w:r>
        <w:t>.</w:t>
      </w:r>
    </w:p>
    <w:p w14:paraId="04096922" w14:textId="5B5E321C" w:rsidR="00C81A2E" w:rsidRDefault="00000000">
      <w:pPr>
        <w:numPr>
          <w:ilvl w:val="0"/>
          <w:numId w:val="2"/>
        </w:numPr>
      </w:pPr>
      <w:r>
        <w:rPr>
          <w:b/>
        </w:rPr>
        <w:lastRenderedPageBreak/>
        <w:t>Improved Comfort:</w:t>
      </w:r>
      <w:r>
        <w:t xml:space="preserve"> </w:t>
      </w:r>
      <w:del w:id="14" w:author="Kinnison, Brad" w:date="2023-04-27T09:49:00Z">
        <w:r w:rsidDel="007D62FC">
          <w:delText>Reversing the fan's direction helps create a more comfortable environment for people in the space, reducing hot spots and cold drafts to improve overall comfort levels.</w:delText>
        </w:r>
      </w:del>
      <w:ins w:id="15" w:author="Kinnison, Brad" w:date="2023-04-27T09:49:00Z">
        <w:r w:rsidR="007D62FC">
          <w:t xml:space="preserve"> Reversing the fan’s direction in the colder months helps to redistribute heat, creating a more comfortable, even environment </w:t>
        </w:r>
      </w:ins>
      <w:ins w:id="16" w:author="Kinnison, Brad" w:date="2023-04-27T09:50:00Z">
        <w:r w:rsidR="007D62FC">
          <w:t>for employees and guests.</w:t>
        </w:r>
      </w:ins>
    </w:p>
    <w:p w14:paraId="7812E762" w14:textId="77777777" w:rsidR="00C81A2E" w:rsidRDefault="00000000">
      <w:pPr>
        <w:pStyle w:val="Heading3"/>
      </w:pPr>
      <w:bookmarkStart w:id="17" w:name="_nzrnvxwr7thp" w:colFirst="0" w:colLast="0"/>
      <w:bookmarkEnd w:id="17"/>
      <w:r>
        <w:t>H3: Troubleshooting</w:t>
      </w:r>
    </w:p>
    <w:p w14:paraId="084396FC" w14:textId="77777777" w:rsidR="00C81A2E" w:rsidRDefault="00000000">
      <w:r>
        <w:rPr>
          <w:highlight w:val="yellow"/>
        </w:rPr>
        <w:t>Digital fan controllers</w:t>
      </w:r>
      <w:r>
        <w:t xml:space="preserve"> perform troubleshooting in several ways, reducing downtime and maintenance costs and ensuring that the fan is operating at peak performance. Here are some examples of the troubleshooting functions digital fan controllers provide:</w:t>
      </w:r>
    </w:p>
    <w:p w14:paraId="2404091B" w14:textId="77777777" w:rsidR="00C81A2E" w:rsidRDefault="00C81A2E"/>
    <w:p w14:paraId="49DE1631" w14:textId="77777777" w:rsidR="00C81A2E" w:rsidRDefault="00C81A2E"/>
    <w:p w14:paraId="68063748" w14:textId="77777777" w:rsidR="00C81A2E" w:rsidRDefault="00000000">
      <w:pPr>
        <w:numPr>
          <w:ilvl w:val="0"/>
          <w:numId w:val="3"/>
        </w:numPr>
      </w:pPr>
      <w:r>
        <w:rPr>
          <w:b/>
        </w:rPr>
        <w:t>Error Codes:</w:t>
      </w:r>
      <w:r>
        <w:t xml:space="preserve"> Many </w:t>
      </w:r>
      <w:r>
        <w:rPr>
          <w:highlight w:val="yellow"/>
        </w:rPr>
        <w:t>digital fan controllers</w:t>
      </w:r>
      <w:r>
        <w:t xml:space="preserve"> are programmed to generate error codes when there is a problem with the fan or the controller itself. These error codes can be displayed on the controller itself or communicated to a central control system via an Ethernet connection. The error codes provide valuable information on the nature of the problem, allowing technicians to diagnose and fix the issue quickly.</w:t>
      </w:r>
    </w:p>
    <w:p w14:paraId="5183AB0F" w14:textId="6469FC40" w:rsidR="00C81A2E" w:rsidRDefault="00000000">
      <w:pPr>
        <w:numPr>
          <w:ilvl w:val="0"/>
          <w:numId w:val="3"/>
        </w:numPr>
      </w:pPr>
      <w:del w:id="18" w:author="Kinnison, Brad" w:date="2023-05-02T08:21:00Z">
        <w:r w:rsidDel="00352D6C">
          <w:rPr>
            <w:b/>
          </w:rPr>
          <w:delText>Diagnostics Tools:</w:delText>
        </w:r>
        <w:r w:rsidDel="00352D6C">
          <w:delText xml:space="preserve"> Some </w:delText>
        </w:r>
        <w:r w:rsidDel="00352D6C">
          <w:rPr>
            <w:highlight w:val="yellow"/>
          </w:rPr>
          <w:delText>digital fan controllers</w:delText>
        </w:r>
        <w:r w:rsidDel="00352D6C">
          <w:delText xml:space="preserve"> are equipped with built-in diagnostic tools that can help technicians troubleshoot problems. For example, a controller with a built-in multimeter measures the voltage and current flowing through the fan, allowing technicians to identify any electrical issues</w:delText>
        </w:r>
      </w:del>
      <w:r>
        <w:t>.</w:t>
      </w:r>
    </w:p>
    <w:p w14:paraId="4346397D" w14:textId="77777777" w:rsidR="00C81A2E" w:rsidRDefault="00000000">
      <w:pPr>
        <w:numPr>
          <w:ilvl w:val="0"/>
          <w:numId w:val="3"/>
        </w:numPr>
      </w:pPr>
      <w:r>
        <w:rPr>
          <w:b/>
        </w:rPr>
        <w:t>Remote Monitoring:</w:t>
      </w:r>
      <w:r>
        <w:t xml:space="preserve"> </w:t>
      </w:r>
      <w:r>
        <w:rPr>
          <w:highlight w:val="yellow"/>
        </w:rPr>
        <w:t>Digital fan controllers</w:t>
      </w:r>
      <w:r>
        <w:t xml:space="preserve"> that are connected to a central control system via an Ethernet connection can be remotely monitored for any issues. If a problem is detected, the central control system can alert maintenance personnel, allowing them to respond quickly.</w:t>
      </w:r>
    </w:p>
    <w:p w14:paraId="78183E7B" w14:textId="77777777" w:rsidR="00C81A2E" w:rsidRDefault="00000000">
      <w:pPr>
        <w:pStyle w:val="Heading2"/>
        <w:rPr>
          <w:highlight w:val="yellow"/>
        </w:rPr>
      </w:pPr>
      <w:bookmarkStart w:id="19" w:name="_kerbmb4rry8y" w:colFirst="0" w:colLast="0"/>
      <w:bookmarkEnd w:id="19"/>
      <w:r>
        <w:t xml:space="preserve">H2: Choosing the Best Controls for </w:t>
      </w:r>
      <w:r>
        <w:rPr>
          <w:highlight w:val="yellow"/>
        </w:rPr>
        <w:t>Large Industrial Fans</w:t>
      </w:r>
    </w:p>
    <w:p w14:paraId="5521FF3A" w14:textId="77777777" w:rsidR="00C81A2E" w:rsidRDefault="00000000">
      <w:r>
        <w:t xml:space="preserve">When you've invested in </w:t>
      </w:r>
      <w:r>
        <w:rPr>
          <w:highlight w:val="yellow"/>
        </w:rPr>
        <w:t>large industrial fans</w:t>
      </w:r>
      <w:r>
        <w:t xml:space="preserve"> for your building, you want to ensure the controls that operate them make the most of your fans' capabilities. The size of your HVLS fan system and the complexity of your set-up will determine which digital fan controller is best.</w:t>
      </w:r>
    </w:p>
    <w:p w14:paraId="1449285E" w14:textId="77777777" w:rsidR="00C81A2E" w:rsidRDefault="00C81A2E"/>
    <w:p w14:paraId="559E5EE3" w14:textId="5C8887F3" w:rsidR="00C81A2E" w:rsidRDefault="00000000">
      <w:pPr>
        <w:numPr>
          <w:ilvl w:val="0"/>
          <w:numId w:val="1"/>
        </w:numPr>
      </w:pPr>
      <w:r>
        <w:rPr>
          <w:b/>
        </w:rPr>
        <w:t>Small System:</w:t>
      </w:r>
      <w:r>
        <w:t xml:space="preserve"> For buildings with 10 HVLS fans or </w:t>
      </w:r>
      <w:ins w:id="20" w:author="Kinnison, Brad" w:date="2023-04-27T09:27:00Z">
        <w:r w:rsidR="001C4D7D">
          <w:t>fewer</w:t>
        </w:r>
      </w:ins>
      <w:del w:id="21" w:author="Kinnison, Brad" w:date="2023-04-27T09:27:00Z">
        <w:r w:rsidDel="001C4D7D">
          <w:delText>less</w:delText>
        </w:r>
      </w:del>
      <w:r>
        <w:t xml:space="preserve">, choose a device like Hunter Industrial's </w:t>
      </w:r>
      <w:hyperlink r:id="rId13">
        <w:r>
          <w:rPr>
            <w:color w:val="1155CC"/>
            <w:u w:val="single"/>
          </w:rPr>
          <w:t>350 Series HVLS fan controller</w:t>
        </w:r>
      </w:hyperlink>
      <w:r>
        <w:t xml:space="preserve">. It's got a simple, intuitive user </w:t>
      </w:r>
      <w:r>
        <w:lastRenderedPageBreak/>
        <w:t xml:space="preserve">interface for essential fan control and on-screen notifications – plus, it's easy to install. </w:t>
      </w:r>
    </w:p>
    <w:p w14:paraId="37AB01E8" w14:textId="77777777" w:rsidR="00C81A2E" w:rsidRDefault="00000000">
      <w:pPr>
        <w:numPr>
          <w:ilvl w:val="0"/>
          <w:numId w:val="1"/>
        </w:numPr>
      </w:pPr>
      <w:r>
        <w:rPr>
          <w:b/>
        </w:rPr>
        <w:t>Larger System:</w:t>
      </w:r>
      <w:r>
        <w:t xml:space="preserve"> The </w:t>
      </w:r>
      <w:hyperlink r:id="rId14">
        <w:r>
          <w:rPr>
            <w:color w:val="1155CC"/>
            <w:u w:val="single"/>
          </w:rPr>
          <w:t>500 Series HVLS fan controller</w:t>
        </w:r>
      </w:hyperlink>
      <w:r>
        <w:t xml:space="preserve"> from Hunter Industrial orchestrates the operation of up to 30 fans. </w:t>
      </w:r>
      <w:r>
        <w:rPr>
          <w:highlight w:val="yellow"/>
        </w:rPr>
        <w:t>Programming HVLS fans</w:t>
      </w:r>
      <w:r>
        <w:t xml:space="preserve"> is easy – you can schedule and create zones in a flash. Plus, the display fault information takes the sting out of troubleshooting.</w:t>
      </w:r>
    </w:p>
    <w:p w14:paraId="3674FA26" w14:textId="765329B3" w:rsidR="00C81A2E" w:rsidRDefault="00000000">
      <w:pPr>
        <w:numPr>
          <w:ilvl w:val="0"/>
          <w:numId w:val="1"/>
        </w:numPr>
      </w:pPr>
      <w:r>
        <w:rPr>
          <w:b/>
        </w:rPr>
        <w:t xml:space="preserve">Seasonal System: </w:t>
      </w:r>
      <w:r>
        <w:t xml:space="preserve"> Hunter's </w:t>
      </w:r>
      <w:hyperlink r:id="rId15">
        <w:r>
          <w:rPr>
            <w:color w:val="1155CC"/>
            <w:u w:val="single"/>
          </w:rPr>
          <w:t>700E Fan Network Controller</w:t>
        </w:r>
      </w:hyperlink>
      <w:r>
        <w:t xml:space="preserve"> manages up to 30 fans using a combination of humidity and temperature </w:t>
      </w:r>
      <w:del w:id="22" w:author="Kinnison, Brad" w:date="2023-04-27T09:27:00Z">
        <w:r w:rsidDel="001C4D7D">
          <w:delText xml:space="preserve">levels </w:delText>
        </w:r>
      </w:del>
      <w:ins w:id="23" w:author="Kinnison, Brad" w:date="2023-04-27T09:27:00Z">
        <w:r w:rsidR="001C4D7D">
          <w:t xml:space="preserve">sensors </w:t>
        </w:r>
      </w:ins>
      <w:r>
        <w:t>to ensure you get the most from your HVLS fans, come summer or winter. A touch of the button makes the switch from one season to the next.</w:t>
      </w:r>
    </w:p>
    <w:p w14:paraId="40AD479D" w14:textId="77777777" w:rsidR="00C81A2E" w:rsidRDefault="00000000">
      <w:pPr>
        <w:pStyle w:val="Heading2"/>
        <w:rPr>
          <w:highlight w:val="yellow"/>
        </w:rPr>
      </w:pPr>
      <w:bookmarkStart w:id="24" w:name="_3r2kxq18dma7" w:colFirst="0" w:colLast="0"/>
      <w:bookmarkEnd w:id="24"/>
      <w:r>
        <w:t xml:space="preserve">H2: Frequently Asked Questions About </w:t>
      </w:r>
      <w:r>
        <w:rPr>
          <w:highlight w:val="yellow"/>
        </w:rPr>
        <w:t>Programming HVLS Fans</w:t>
      </w:r>
    </w:p>
    <w:p w14:paraId="52A13AA2" w14:textId="6935D475" w:rsidR="00C81A2E" w:rsidRDefault="00000000">
      <w:del w:id="25" w:author="Kinnison, Brad" w:date="2023-04-27T09:28:00Z">
        <w:r w:rsidDel="001E1ED0">
          <w:delText>Following</w:delText>
        </w:r>
      </w:del>
      <w:ins w:id="26" w:author="Kinnison, Brad" w:date="2023-04-27T09:28:00Z">
        <w:r w:rsidR="001E1ED0">
          <w:t>The following</w:t>
        </w:r>
      </w:ins>
      <w:r>
        <w:t xml:space="preserve"> are some </w:t>
      </w:r>
      <w:del w:id="27" w:author="Kinnison, Brad" w:date="2023-04-27T09:28:00Z">
        <w:r w:rsidDel="001E1ED0">
          <w:delText>commonly-asked</w:delText>
        </w:r>
      </w:del>
      <w:ins w:id="28" w:author="Kinnison, Brad" w:date="2023-04-27T09:28:00Z">
        <w:r w:rsidR="001E1ED0">
          <w:t>commonly asked</w:t>
        </w:r>
      </w:ins>
      <w:r>
        <w:t xml:space="preserve"> questions about </w:t>
      </w:r>
      <w:r>
        <w:rPr>
          <w:highlight w:val="yellow"/>
        </w:rPr>
        <w:t>programming HVLS fans</w:t>
      </w:r>
      <w:r>
        <w:t xml:space="preserve">. Please reach out with any other concerns you may have. </w:t>
      </w:r>
    </w:p>
    <w:p w14:paraId="0E534893" w14:textId="6806AF05" w:rsidR="00C81A2E" w:rsidRDefault="00000000">
      <w:pPr>
        <w:pStyle w:val="Heading3"/>
      </w:pPr>
      <w:bookmarkStart w:id="29" w:name="_bz9m2qdiy26d" w:colFirst="0" w:colLast="0"/>
      <w:bookmarkEnd w:id="29"/>
      <w:r>
        <w:t xml:space="preserve">H3: Can I Program My HVLS </w:t>
      </w:r>
      <w:del w:id="30" w:author="Kinnison, Brad" w:date="2023-05-02T08:21:00Z">
        <w:r w:rsidDel="00352D6C">
          <w:rPr>
            <w:highlight w:val="yellow"/>
          </w:rPr>
          <w:delText xml:space="preserve">Power-Saving </w:delText>
        </w:r>
      </w:del>
      <w:r>
        <w:rPr>
          <w:highlight w:val="yellow"/>
        </w:rPr>
        <w:t>Fans</w:t>
      </w:r>
      <w:r>
        <w:t xml:space="preserve"> Myself or Do I Need to Hire a Professional?</w:t>
      </w:r>
    </w:p>
    <w:p w14:paraId="2C13DC36" w14:textId="3F55A84E" w:rsidR="00C81A2E" w:rsidRDefault="00000000">
      <w:r>
        <w:t xml:space="preserve">Digital controllers for HVLS </w:t>
      </w:r>
      <w:del w:id="31" w:author="Kinnison, Brad" w:date="2023-05-02T08:21:00Z">
        <w:r w:rsidDel="00352D6C">
          <w:rPr>
            <w:highlight w:val="yellow"/>
          </w:rPr>
          <w:delText xml:space="preserve">power-saving </w:delText>
        </w:r>
      </w:del>
      <w:r>
        <w:rPr>
          <w:highlight w:val="yellow"/>
        </w:rPr>
        <w:t>fans</w:t>
      </w:r>
      <w:r>
        <w:t xml:space="preserve"> are designed to be user-friendly, and programming the fan is a simple process that most users can easily do.  </w:t>
      </w:r>
    </w:p>
    <w:p w14:paraId="10F3CEEC" w14:textId="77777777" w:rsidR="00C81A2E" w:rsidRDefault="00000000">
      <w:pPr>
        <w:pStyle w:val="Heading3"/>
      </w:pPr>
      <w:bookmarkStart w:id="32" w:name="_4a1n0a7ldhfo" w:colFirst="0" w:colLast="0"/>
      <w:bookmarkEnd w:id="32"/>
      <w:r>
        <w:t>H3: How Do HVLS Fans Work?</w:t>
      </w:r>
    </w:p>
    <w:p w14:paraId="7455FC43" w14:textId="71AB78DB" w:rsidR="00C81A2E" w:rsidRDefault="00000000">
      <w:r>
        <w:t xml:space="preserve">HVLS fans move large volumes of air at a low velocity. They have a diameter of between 7 and 24 feet and operate at speeds ranging from 10 to 150 revolutions per minute (RPM). The blades of an HVLS fan are designed to create a column of air that moves vertically down from the fan and then spreads out horizontally across the floor. This effectively circulates air throughout </w:t>
      </w:r>
      <w:ins w:id="33" w:author="Kinnison, Brad" w:date="2023-04-27T09:30:00Z">
        <w:r w:rsidR="001E1ED0">
          <w:t>a la</w:t>
        </w:r>
      </w:ins>
      <w:ins w:id="34" w:author="Kinnison, Brad" w:date="2023-04-27T09:31:00Z">
        <w:r w:rsidR="001E1ED0">
          <w:t>rge</w:t>
        </w:r>
      </w:ins>
      <w:del w:id="35" w:author="Kinnison, Brad" w:date="2023-04-27T09:30:00Z">
        <w:r w:rsidDel="001E1ED0">
          <w:delText>an ample</w:delText>
        </w:r>
      </w:del>
      <w:r>
        <w:t xml:space="preserve"> space.</w:t>
      </w:r>
    </w:p>
    <w:p w14:paraId="21BB8FF3" w14:textId="77777777" w:rsidR="00C81A2E" w:rsidRDefault="00000000">
      <w:pPr>
        <w:pStyle w:val="Heading3"/>
      </w:pPr>
      <w:bookmarkStart w:id="36" w:name="_gtfg43bb6eta" w:colFirst="0" w:colLast="0"/>
      <w:bookmarkEnd w:id="36"/>
      <w:r>
        <w:t xml:space="preserve">H3: How Difficult Is It to </w:t>
      </w:r>
      <w:r>
        <w:rPr>
          <w:highlight w:val="yellow"/>
        </w:rPr>
        <w:t>Set Up HVLS Fans</w:t>
      </w:r>
      <w:r>
        <w:t>?</w:t>
      </w:r>
    </w:p>
    <w:p w14:paraId="338E2FA0" w14:textId="77777777" w:rsidR="00C81A2E" w:rsidRDefault="00000000">
      <w:r>
        <w:t>Setting up HVLS fans can be done successfully with proper preparation, attention to detail and following the manufacturer's instructions. It's important to consult with a professional installer or the fan manufacturer if you're not experienced in HVLS fan installation.</w:t>
      </w:r>
    </w:p>
    <w:p w14:paraId="70C5D880" w14:textId="77777777" w:rsidR="00C81A2E" w:rsidRDefault="00000000">
      <w:pPr>
        <w:pStyle w:val="Heading2"/>
      </w:pPr>
      <w:bookmarkStart w:id="37" w:name="_uf3uf8gp72kr" w:colFirst="0" w:colLast="0"/>
      <w:bookmarkEnd w:id="37"/>
      <w:r>
        <w:lastRenderedPageBreak/>
        <w:t xml:space="preserve">H2: Hunter </w:t>
      </w:r>
      <w:r>
        <w:rPr>
          <w:highlight w:val="yellow"/>
        </w:rPr>
        <w:t>Digital Fan Controllers</w:t>
      </w:r>
      <w:r>
        <w:t xml:space="preserve"> Make </w:t>
      </w:r>
      <w:r>
        <w:rPr>
          <w:highlight w:val="yellow"/>
        </w:rPr>
        <w:t>Programming HVLS Fans</w:t>
      </w:r>
      <w:r>
        <w:t xml:space="preserve"> a Breeze</w:t>
      </w:r>
    </w:p>
    <w:p w14:paraId="710F9C5C" w14:textId="7EF59111" w:rsidR="00C81A2E" w:rsidRDefault="00000000">
      <w:r>
        <w:t xml:space="preserve">From 1886 to the present, Hunter </w:t>
      </w:r>
      <w:del w:id="38" w:author="Kinnison, Brad" w:date="2023-05-02T08:22:00Z">
        <w:r w:rsidDel="00352D6C">
          <w:delText xml:space="preserve">Industrial &amp; Commercial </w:delText>
        </w:r>
      </w:del>
      <w:r>
        <w:t xml:space="preserve">has never stopped innovating. </w:t>
      </w:r>
      <w:r>
        <w:rPr>
          <w:b/>
        </w:rPr>
        <w:t xml:space="preserve">The company that invented the first ceiling fan is now proud to present HVLS fans – and </w:t>
      </w:r>
      <w:r>
        <w:rPr>
          <w:b/>
          <w:highlight w:val="yellow"/>
        </w:rPr>
        <w:t>digital fan controllers</w:t>
      </w:r>
      <w:r>
        <w:rPr>
          <w:b/>
        </w:rPr>
        <w:t xml:space="preserve"> – that moderate the airflow in modern industrial facilities.</w:t>
      </w:r>
      <w:r>
        <w:t xml:space="preserve"> Check out our </w:t>
      </w:r>
      <w:hyperlink r:id="rId16">
        <w:r>
          <w:rPr>
            <w:color w:val="1155CC"/>
            <w:u w:val="single"/>
          </w:rPr>
          <w:t>Industrial Fans Collection Page</w:t>
        </w:r>
      </w:hyperlink>
      <w:r>
        <w:t xml:space="preserve"> and discover how Hunter can provide you with healthy, comfortable and economical solutions to improve the airflow in your facility. </w:t>
      </w:r>
    </w:p>
    <w:p w14:paraId="7EEE6AFB" w14:textId="77777777" w:rsidR="00C81A2E" w:rsidRDefault="00C81A2E"/>
    <w:p w14:paraId="1B8B1F3D" w14:textId="77777777" w:rsidR="00C81A2E" w:rsidRDefault="00000000">
      <w:pPr>
        <w:rPr>
          <w:b/>
          <w:color w:val="005E85"/>
          <w:u w:val="single"/>
        </w:rPr>
      </w:pPr>
      <w:r>
        <w:rPr>
          <w:b/>
          <w:color w:val="005E85"/>
          <w:u w:val="single"/>
        </w:rPr>
        <w:t>Content Wheel Copy</w:t>
      </w:r>
    </w:p>
    <w:p w14:paraId="433A2AF8" w14:textId="77777777" w:rsidR="00C81A2E" w:rsidRDefault="00000000">
      <w:pPr>
        <w:pStyle w:val="Heading2"/>
        <w:rPr>
          <w:rFonts w:ascii="Arial" w:eastAsia="Arial" w:hAnsi="Arial" w:cs="Arial"/>
          <w:b/>
          <w:highlight w:val="yellow"/>
        </w:rPr>
      </w:pPr>
      <w:bookmarkStart w:id="39" w:name="_ixe6esroycgb" w:colFirst="0" w:colLast="0"/>
      <w:bookmarkEnd w:id="39"/>
      <w:r>
        <w:rPr>
          <w:rFonts w:ascii="Arial" w:eastAsia="Arial" w:hAnsi="Arial" w:cs="Arial"/>
          <w:b/>
        </w:rPr>
        <w:t xml:space="preserve">Related Articles: </w:t>
      </w:r>
      <w:r>
        <w:rPr>
          <w:rFonts w:ascii="Arial" w:eastAsia="Arial" w:hAnsi="Arial" w:cs="Arial"/>
          <w:b/>
          <w:highlight w:val="yellow"/>
        </w:rPr>
        <w:t>Programming HVLS Fans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120"/>
        <w:gridCol w:w="3120"/>
        <w:gridCol w:w="3120"/>
      </w:tblGrid>
      <w:tr w:rsidR="00C81A2E" w14:paraId="79AA25B1" w14:textId="77777777">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298F54B2" w14:textId="77777777" w:rsidR="00C81A2E" w:rsidRDefault="00000000">
            <w:pPr>
              <w:widowControl w:val="0"/>
              <w:spacing w:line="240" w:lineRule="auto"/>
              <w:jc w:val="center"/>
              <w:rPr>
                <w:rFonts w:ascii="Arial" w:eastAsia="Arial" w:hAnsi="Arial" w:cs="Arial"/>
                <w:b/>
                <w:color w:val="FF9900"/>
              </w:rPr>
            </w:pPr>
            <w:r>
              <w:rPr>
                <w:rFonts w:ascii="Arial" w:eastAsia="Arial" w:hAnsi="Arial" w:cs="Arial"/>
                <w:noProof/>
                <w:color w:val="FF9900"/>
                <w:sz w:val="22"/>
                <w:szCs w:val="22"/>
              </w:rPr>
              <w:drawing>
                <wp:inline distT="114300" distB="114300" distL="114300" distR="114300" wp14:anchorId="1373569E" wp14:editId="4ACEB1FB">
                  <wp:extent cx="1233667" cy="1243013"/>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18">
              <w:r>
                <w:rPr>
                  <w:rFonts w:ascii="Arial" w:eastAsia="Arial" w:hAnsi="Arial" w:cs="Arial"/>
                  <w:b/>
                  <w:color w:val="1155CC"/>
                  <w:highlight w:val="yellow"/>
                  <w:u w:val="single"/>
                </w:rPr>
                <w:t>Digital Fan Controllers</w:t>
              </w:r>
            </w:hyperlink>
            <w:hyperlink r:id="rId19">
              <w:r>
                <w:rPr>
                  <w:rFonts w:ascii="Arial" w:eastAsia="Arial" w:hAnsi="Arial" w:cs="Arial"/>
                  <w:b/>
                  <w:color w:val="1155CC"/>
                  <w:u w:val="single"/>
                </w:rPr>
                <w:t xml:space="preserve"> and Their Benefits in Industrial Settings</w:t>
              </w:r>
            </w:hyperlink>
          </w:p>
          <w:p w14:paraId="7AB0FA04" w14:textId="77777777" w:rsidR="00C81A2E"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 xml:space="preserve">Learn why </w:t>
            </w:r>
            <w:r>
              <w:rPr>
                <w:rFonts w:ascii="Arial" w:eastAsia="Arial" w:hAnsi="Arial" w:cs="Arial"/>
                <w:color w:val="FF9900"/>
                <w:sz w:val="22"/>
                <w:szCs w:val="22"/>
                <w:highlight w:val="yellow"/>
              </w:rPr>
              <w:t>digital fan controllers</w:t>
            </w:r>
            <w:r>
              <w:rPr>
                <w:rFonts w:ascii="Arial" w:eastAsia="Arial" w:hAnsi="Arial" w:cs="Arial"/>
                <w:color w:val="FF9900"/>
                <w:sz w:val="22"/>
                <w:szCs w:val="22"/>
              </w:rPr>
              <w:t xml:space="preserve"> have become increasingly popular in commercial settings.</w:t>
            </w: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727464FC" w14:textId="77777777" w:rsidR="00C81A2E"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768EC811" wp14:editId="5E9E24DE">
                  <wp:extent cx="1233667" cy="124301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20">
              <w:r>
                <w:rPr>
                  <w:rFonts w:ascii="Arial" w:eastAsia="Arial" w:hAnsi="Arial" w:cs="Arial"/>
                  <w:b/>
                  <w:color w:val="1155CC"/>
                  <w:u w:val="single"/>
                </w:rPr>
                <w:t>We Put the Power in Your Hands with the 700E HVLS Controller</w:t>
              </w:r>
            </w:hyperlink>
          </w:p>
          <w:p w14:paraId="7653095C" w14:textId="77777777" w:rsidR="00C81A2E" w:rsidRDefault="00000000">
            <w:pPr>
              <w:widowControl w:val="0"/>
              <w:spacing w:line="240" w:lineRule="auto"/>
              <w:jc w:val="center"/>
              <w:rPr>
                <w:rFonts w:ascii="Arial" w:eastAsia="Arial" w:hAnsi="Arial" w:cs="Arial"/>
                <w:color w:val="FF9900"/>
                <w:sz w:val="22"/>
                <w:szCs w:val="22"/>
              </w:rPr>
            </w:pPr>
            <w:r>
              <w:rPr>
                <w:rFonts w:ascii="Arial" w:eastAsia="Arial" w:hAnsi="Arial" w:cs="Arial"/>
                <w:color w:val="FF9900"/>
                <w:sz w:val="22"/>
                <w:szCs w:val="22"/>
              </w:rPr>
              <w:t>Discover how this digital controller regulates temperatures and generates year-round energy savings.</w:t>
            </w:r>
          </w:p>
          <w:p w14:paraId="6A9B0B53" w14:textId="77777777" w:rsidR="00C81A2E" w:rsidRDefault="00C81A2E">
            <w:pPr>
              <w:widowControl w:val="0"/>
              <w:spacing w:line="240" w:lineRule="auto"/>
              <w:jc w:val="center"/>
              <w:rPr>
                <w:rFonts w:ascii="Arial" w:eastAsia="Arial" w:hAnsi="Arial" w:cs="Arial"/>
                <w:color w:val="FF9900"/>
                <w:sz w:val="22"/>
                <w:szCs w:val="22"/>
              </w:rPr>
            </w:pPr>
          </w:p>
        </w:tc>
        <w:tc>
          <w:tcPr>
            <w:tcW w:w="3120" w:type="dxa"/>
            <w:tcBorders>
              <w:top w:val="single" w:sz="8" w:space="0" w:color="CCCCCC"/>
              <w:left w:val="single" w:sz="8" w:space="0" w:color="CCCCCC"/>
              <w:bottom w:val="single" w:sz="8" w:space="0" w:color="CCCCCC"/>
              <w:right w:val="single" w:sz="8" w:space="0" w:color="CCCCCC"/>
            </w:tcBorders>
            <w:shd w:val="clear" w:color="auto" w:fill="auto"/>
            <w:tcMar>
              <w:top w:w="100" w:type="dxa"/>
              <w:left w:w="100" w:type="dxa"/>
              <w:bottom w:w="100" w:type="dxa"/>
              <w:right w:w="100" w:type="dxa"/>
            </w:tcMar>
          </w:tcPr>
          <w:p w14:paraId="590E6790" w14:textId="77777777" w:rsidR="00C81A2E" w:rsidRDefault="00000000">
            <w:pPr>
              <w:widowControl w:val="0"/>
              <w:spacing w:line="240" w:lineRule="auto"/>
              <w:jc w:val="center"/>
              <w:rPr>
                <w:rFonts w:ascii="Arial" w:eastAsia="Arial" w:hAnsi="Arial" w:cs="Arial"/>
                <w:color w:val="FF9900"/>
                <w:sz w:val="22"/>
                <w:szCs w:val="22"/>
              </w:rPr>
            </w:pPr>
            <w:r>
              <w:rPr>
                <w:rFonts w:ascii="Arial" w:eastAsia="Arial" w:hAnsi="Arial" w:cs="Arial"/>
                <w:noProof/>
                <w:color w:val="FF9900"/>
                <w:sz w:val="22"/>
                <w:szCs w:val="22"/>
              </w:rPr>
              <w:drawing>
                <wp:inline distT="114300" distB="114300" distL="114300" distR="114300" wp14:anchorId="73F939AD" wp14:editId="3B26AAAB">
                  <wp:extent cx="1233667" cy="124301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1233667" cy="1243013"/>
                          </a:xfrm>
                          <a:prstGeom prst="rect">
                            <a:avLst/>
                          </a:prstGeom>
                          <a:ln/>
                        </pic:spPr>
                      </pic:pic>
                    </a:graphicData>
                  </a:graphic>
                </wp:inline>
              </w:drawing>
            </w:r>
            <w:r>
              <w:rPr>
                <w:rFonts w:ascii="Arial" w:eastAsia="Arial" w:hAnsi="Arial" w:cs="Arial"/>
                <w:color w:val="FF9900"/>
                <w:sz w:val="22"/>
                <w:szCs w:val="22"/>
              </w:rPr>
              <w:br/>
            </w:r>
            <w:hyperlink r:id="rId21">
              <w:r>
                <w:rPr>
                  <w:rFonts w:ascii="Arial" w:eastAsia="Arial" w:hAnsi="Arial" w:cs="Arial"/>
                  <w:b/>
                  <w:color w:val="1155CC"/>
                  <w:u w:val="single"/>
                </w:rPr>
                <w:t>How to Maximize Airflow in Your Workplace</w:t>
              </w:r>
            </w:hyperlink>
          </w:p>
          <w:p w14:paraId="18A7D52F" w14:textId="77777777" w:rsidR="00C81A2E" w:rsidRDefault="00000000">
            <w:pPr>
              <w:widowControl w:val="0"/>
              <w:spacing w:line="240" w:lineRule="auto"/>
              <w:jc w:val="center"/>
              <w:rPr>
                <w:rFonts w:ascii="Arial" w:eastAsia="Arial" w:hAnsi="Arial" w:cs="Arial"/>
                <w:color w:val="FF9900"/>
                <w:sz w:val="20"/>
                <w:szCs w:val="20"/>
              </w:rPr>
            </w:pPr>
            <w:r>
              <w:rPr>
                <w:rFonts w:ascii="Arial" w:eastAsia="Arial" w:hAnsi="Arial" w:cs="Arial"/>
                <w:color w:val="FF9900"/>
                <w:sz w:val="22"/>
                <w:szCs w:val="22"/>
                <w:highlight w:val="white"/>
              </w:rPr>
              <w:t xml:space="preserve">See how designing an ideal workplace using an airflow control system improves employee satisfaction and workplace dynamics. </w:t>
            </w:r>
          </w:p>
        </w:tc>
      </w:tr>
    </w:tbl>
    <w:p w14:paraId="0F74EB4B" w14:textId="77777777" w:rsidR="00C81A2E" w:rsidRDefault="00C81A2E"/>
    <w:sectPr w:rsidR="00C81A2E">
      <w:headerReference w:type="default" r:id="rId22"/>
      <w:foot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EBA35" w14:textId="77777777" w:rsidR="00A27954" w:rsidRDefault="00A27954">
      <w:pPr>
        <w:spacing w:line="240" w:lineRule="auto"/>
      </w:pPr>
      <w:r>
        <w:separator/>
      </w:r>
    </w:p>
  </w:endnote>
  <w:endnote w:type="continuationSeparator" w:id="0">
    <w:p w14:paraId="2E060C05" w14:textId="77777777" w:rsidR="00A27954" w:rsidRDefault="00A27954">
      <w:pPr>
        <w:spacing w:line="240" w:lineRule="auto"/>
      </w:pPr>
      <w:r>
        <w:continuationSeparator/>
      </w:r>
    </w:p>
  </w:endnote>
  <w:endnote w:type="continuationNotice" w:id="1">
    <w:p w14:paraId="00A1A8A1" w14:textId="77777777" w:rsidR="00A27954" w:rsidRDefault="00A279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B6593" w14:textId="77777777" w:rsidR="00C81A2E" w:rsidRDefault="00000000">
    <w:pPr>
      <w:rPr>
        <w:i/>
        <w:color w:val="E3920E"/>
        <w:sz w:val="20"/>
        <w:szCs w:val="20"/>
      </w:rPr>
    </w:pPr>
    <w:r>
      <w:rPr>
        <w:i/>
        <w:color w:val="E3920E"/>
        <w:sz w:val="20"/>
        <w:szCs w:val="20"/>
      </w:rPr>
      <w:t>Client: Hunter Industrial</w:t>
    </w:r>
  </w:p>
  <w:p w14:paraId="0F949205" w14:textId="77777777" w:rsidR="00C81A2E" w:rsidRDefault="00000000">
    <w:pPr>
      <w:rPr>
        <w:i/>
        <w:color w:val="E3920E"/>
        <w:sz w:val="20"/>
        <w:szCs w:val="20"/>
      </w:rPr>
    </w:pPr>
    <w:r>
      <w:rPr>
        <w:i/>
        <w:color w:val="E3920E"/>
        <w:sz w:val="20"/>
        <w:szCs w:val="20"/>
      </w:rPr>
      <w:t xml:space="preserve">Document: Programming HVLS Fans Article </w:t>
    </w:r>
  </w:p>
  <w:p w14:paraId="51B28695" w14:textId="77777777" w:rsidR="00C81A2E" w:rsidRDefault="00000000">
    <w:pPr>
      <w:rPr>
        <w:i/>
        <w:color w:val="E3920E"/>
        <w:sz w:val="20"/>
        <w:szCs w:val="20"/>
      </w:rPr>
    </w:pPr>
    <w:r>
      <w:rPr>
        <w:i/>
        <w:color w:val="E3920E"/>
        <w:sz w:val="20"/>
        <w:szCs w:val="20"/>
      </w:rPr>
      <w:t>Version: 1</w:t>
    </w:r>
  </w:p>
  <w:p w14:paraId="48E1E7E2" w14:textId="77777777" w:rsidR="00C81A2E" w:rsidRDefault="00000000">
    <w:pPr>
      <w:rPr>
        <w:i/>
        <w:color w:val="E3920E"/>
        <w:sz w:val="20"/>
        <w:szCs w:val="20"/>
      </w:rPr>
    </w:pPr>
    <w:r>
      <w:rPr>
        <w:i/>
        <w:color w:val="E3920E"/>
        <w:sz w:val="20"/>
        <w:szCs w:val="20"/>
      </w:rPr>
      <w:t>Last edited: April 2023</w:t>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tab/>
    </w:r>
    <w:r>
      <w:rPr>
        <w:i/>
        <w:color w:val="E3920E"/>
        <w:sz w:val="20"/>
        <w:szCs w:val="20"/>
      </w:rPr>
      <w:fldChar w:fldCharType="begin"/>
    </w:r>
    <w:r>
      <w:rPr>
        <w:i/>
        <w:color w:val="E3920E"/>
        <w:sz w:val="20"/>
        <w:szCs w:val="20"/>
      </w:rPr>
      <w:instrText>PAGE</w:instrText>
    </w:r>
    <w:r>
      <w:rPr>
        <w:i/>
        <w:color w:val="E3920E"/>
        <w:sz w:val="20"/>
        <w:szCs w:val="20"/>
      </w:rPr>
      <w:fldChar w:fldCharType="separate"/>
    </w:r>
    <w:r w:rsidR="001C4D7D">
      <w:rPr>
        <w:i/>
        <w:noProof/>
        <w:color w:val="E3920E"/>
        <w:sz w:val="20"/>
        <w:szCs w:val="20"/>
      </w:rPr>
      <w:t>1</w:t>
    </w:r>
    <w:r>
      <w:rPr>
        <w:i/>
        <w:color w:val="E3920E"/>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900EF" w14:textId="77777777" w:rsidR="00A27954" w:rsidRDefault="00A27954">
      <w:pPr>
        <w:spacing w:line="240" w:lineRule="auto"/>
      </w:pPr>
      <w:r>
        <w:separator/>
      </w:r>
    </w:p>
  </w:footnote>
  <w:footnote w:type="continuationSeparator" w:id="0">
    <w:p w14:paraId="5985265F" w14:textId="77777777" w:rsidR="00A27954" w:rsidRDefault="00A27954">
      <w:pPr>
        <w:spacing w:line="240" w:lineRule="auto"/>
      </w:pPr>
      <w:r>
        <w:continuationSeparator/>
      </w:r>
    </w:p>
  </w:footnote>
  <w:footnote w:type="continuationNotice" w:id="1">
    <w:p w14:paraId="6CF2FE27" w14:textId="77777777" w:rsidR="00A27954" w:rsidRDefault="00A2795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1645" w14:textId="77777777" w:rsidR="00C81A2E" w:rsidRDefault="00C81A2E">
    <w:pPr>
      <w:ind w:left="-720" w:firstLine="630"/>
      <w:rPr>
        <w:b/>
        <w:color w:val="E3920E"/>
      </w:rPr>
    </w:pPr>
  </w:p>
  <w:p w14:paraId="2CE64DDA" w14:textId="77777777" w:rsidR="00C81A2E" w:rsidRDefault="00000000">
    <w:pPr>
      <w:ind w:left="-720" w:firstLine="630"/>
    </w:pPr>
    <w:r>
      <w:rPr>
        <w:noProof/>
      </w:rPr>
      <w:drawing>
        <wp:inline distT="114300" distB="114300" distL="114300" distR="114300" wp14:anchorId="303E17AF" wp14:editId="591F6FD6">
          <wp:extent cx="1681163" cy="342900"/>
          <wp:effectExtent l="0" t="0" r="0" b="0"/>
          <wp:docPr id="4" name="Picture 4" descr="logo.gif"/>
          <wp:cNvGraphicFramePr/>
          <a:graphic xmlns:a="http://schemas.openxmlformats.org/drawingml/2006/main">
            <a:graphicData uri="http://schemas.openxmlformats.org/drawingml/2006/picture">
              <pic:pic xmlns:pic="http://schemas.openxmlformats.org/drawingml/2006/picture">
                <pic:nvPicPr>
                  <pic:cNvPr id="0" name="image2.gif" descr="logo.gif"/>
                  <pic:cNvPicPr preferRelativeResize="0"/>
                </pic:nvPicPr>
                <pic:blipFill>
                  <a:blip r:embed="rId1"/>
                  <a:srcRect/>
                  <a:stretch>
                    <a:fillRect/>
                  </a:stretch>
                </pic:blipFill>
                <pic:spPr>
                  <a:xfrm>
                    <a:off x="0" y="0"/>
                    <a:ext cx="1681163" cy="342900"/>
                  </a:xfrm>
                  <a:prstGeom prst="rect">
                    <a:avLst/>
                  </a:prstGeom>
                  <a:ln/>
                </pic:spPr>
              </pic:pic>
            </a:graphicData>
          </a:graphic>
        </wp:inline>
      </w:drawing>
    </w:r>
    <w:r>
      <w:t xml:space="preserve">    </w:t>
    </w:r>
  </w:p>
  <w:p w14:paraId="1A45768B" w14:textId="77777777" w:rsidR="00C81A2E" w:rsidRDefault="00000000">
    <w:pPr>
      <w:ind w:left="-720" w:firstLine="630"/>
      <w:rPr>
        <w:b/>
        <w:color w:val="E3920E"/>
      </w:rPr>
    </w:pPr>
    <w:r>
      <w:rPr>
        <w:b/>
        <w:color w:val="E3920E"/>
      </w:rPr>
      <w:t>Hunter Industrial - Programming HVLS Fans Article - April 2023</w:t>
    </w:r>
  </w:p>
  <w:p w14:paraId="75E17DDF" w14:textId="77777777" w:rsidR="00C81A2E" w:rsidRDefault="00C81A2E">
    <w:pPr>
      <w:ind w:left="-720" w:firstLine="630"/>
      <w:rPr>
        <w:b/>
        <w:color w:val="E3920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935BE"/>
    <w:multiLevelType w:val="multilevel"/>
    <w:tmpl w:val="F2C86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0857AC"/>
    <w:multiLevelType w:val="multilevel"/>
    <w:tmpl w:val="70F037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3C6229"/>
    <w:multiLevelType w:val="multilevel"/>
    <w:tmpl w:val="26A8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829613">
    <w:abstractNumId w:val="1"/>
  </w:num>
  <w:num w:numId="2" w16cid:durableId="602152492">
    <w:abstractNumId w:val="0"/>
  </w:num>
  <w:num w:numId="3" w16cid:durableId="2839725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nison, Brad">
    <w15:presenceInfo w15:providerId="AD" w15:userId="S::bkinnison@hunterfan.com::3d6f6432-bd3e-4fc8-8fb8-c8bf8165b2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2E"/>
    <w:rsid w:val="000A300A"/>
    <w:rsid w:val="001952A3"/>
    <w:rsid w:val="001C4D7D"/>
    <w:rsid w:val="001E1ED0"/>
    <w:rsid w:val="00290614"/>
    <w:rsid w:val="00352D6C"/>
    <w:rsid w:val="003C2003"/>
    <w:rsid w:val="0042642C"/>
    <w:rsid w:val="004E2405"/>
    <w:rsid w:val="00511A3C"/>
    <w:rsid w:val="00695212"/>
    <w:rsid w:val="00734071"/>
    <w:rsid w:val="007772C3"/>
    <w:rsid w:val="007D62FC"/>
    <w:rsid w:val="00933016"/>
    <w:rsid w:val="009672F7"/>
    <w:rsid w:val="00A27954"/>
    <w:rsid w:val="00A8082F"/>
    <w:rsid w:val="00AB49D6"/>
    <w:rsid w:val="00B03A44"/>
    <w:rsid w:val="00B33CF8"/>
    <w:rsid w:val="00C03DD0"/>
    <w:rsid w:val="00C81A2E"/>
    <w:rsid w:val="00CB1805"/>
    <w:rsid w:val="00CC6E81"/>
    <w:rsid w:val="00E82862"/>
    <w:rsid w:val="00E9683E"/>
    <w:rsid w:val="00EA3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5C06"/>
  <w15:docId w15:val="{CAAA3313-EFE2-49C4-AE33-1AE68991B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1C4D7D"/>
    <w:pPr>
      <w:spacing w:line="240" w:lineRule="auto"/>
    </w:pPr>
  </w:style>
  <w:style w:type="character" w:styleId="CommentReference">
    <w:name w:val="annotation reference"/>
    <w:basedOn w:val="DefaultParagraphFont"/>
    <w:uiPriority w:val="99"/>
    <w:semiHidden/>
    <w:unhideWhenUsed/>
    <w:rsid w:val="001C4D7D"/>
    <w:rPr>
      <w:sz w:val="16"/>
      <w:szCs w:val="16"/>
    </w:rPr>
  </w:style>
  <w:style w:type="paragraph" w:styleId="CommentText">
    <w:name w:val="annotation text"/>
    <w:basedOn w:val="Normal"/>
    <w:link w:val="CommentTextChar"/>
    <w:uiPriority w:val="99"/>
    <w:unhideWhenUsed/>
    <w:rsid w:val="001C4D7D"/>
    <w:pPr>
      <w:spacing w:line="240" w:lineRule="auto"/>
    </w:pPr>
    <w:rPr>
      <w:sz w:val="20"/>
      <w:szCs w:val="20"/>
    </w:rPr>
  </w:style>
  <w:style w:type="character" w:customStyle="1" w:styleId="CommentTextChar">
    <w:name w:val="Comment Text Char"/>
    <w:basedOn w:val="DefaultParagraphFont"/>
    <w:link w:val="CommentText"/>
    <w:uiPriority w:val="99"/>
    <w:rsid w:val="001C4D7D"/>
    <w:rPr>
      <w:sz w:val="20"/>
      <w:szCs w:val="20"/>
    </w:rPr>
  </w:style>
  <w:style w:type="paragraph" w:styleId="CommentSubject">
    <w:name w:val="annotation subject"/>
    <w:basedOn w:val="CommentText"/>
    <w:next w:val="CommentText"/>
    <w:link w:val="CommentSubjectChar"/>
    <w:uiPriority w:val="99"/>
    <w:semiHidden/>
    <w:unhideWhenUsed/>
    <w:rsid w:val="001C4D7D"/>
    <w:rPr>
      <w:b/>
      <w:bCs/>
    </w:rPr>
  </w:style>
  <w:style w:type="character" w:customStyle="1" w:styleId="CommentSubjectChar">
    <w:name w:val="Comment Subject Char"/>
    <w:basedOn w:val="CommentTextChar"/>
    <w:link w:val="CommentSubject"/>
    <w:uiPriority w:val="99"/>
    <w:semiHidden/>
    <w:rsid w:val="001C4D7D"/>
    <w:rPr>
      <w:b/>
      <w:bCs/>
      <w:sz w:val="20"/>
      <w:szCs w:val="20"/>
    </w:rPr>
  </w:style>
  <w:style w:type="paragraph" w:styleId="Header">
    <w:name w:val="header"/>
    <w:basedOn w:val="Normal"/>
    <w:link w:val="HeaderChar"/>
    <w:uiPriority w:val="99"/>
    <w:semiHidden/>
    <w:unhideWhenUsed/>
    <w:rsid w:val="00290614"/>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290614"/>
  </w:style>
  <w:style w:type="paragraph" w:styleId="Footer">
    <w:name w:val="footer"/>
    <w:basedOn w:val="Normal"/>
    <w:link w:val="FooterChar"/>
    <w:uiPriority w:val="99"/>
    <w:semiHidden/>
    <w:unhideWhenUsed/>
    <w:rsid w:val="00290614"/>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906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ustrialfans.hunterfan.com/collections/industrial-hvls-fan-controls" TargetMode="External"/><Relationship Id="rId13" Type="http://schemas.openxmlformats.org/officeDocument/2006/relationships/hyperlink" Target="https://industrialfans.hunterfan.com/products/350-series-controller" TargetMode="External"/><Relationship Id="rId18" Type="http://schemas.openxmlformats.org/officeDocument/2006/relationships/hyperlink" Target="https://industrialfans.hunterfan.com/blogs/hunter-industrial-blog/digital-fan-controllers-and-their-benefits-in-industrial-setting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ndustrialfans.hunterfan.com/blogs/hunter-industrial-blog/how-to-maximize-airflow-in-your-workplace" TargetMode="External"/><Relationship Id="rId7" Type="http://schemas.openxmlformats.org/officeDocument/2006/relationships/hyperlink" Target="https://industrialfans.hunterfan.com/collections/industrial-hvls-fans" TargetMode="External"/><Relationship Id="rId12" Type="http://schemas.openxmlformats.org/officeDocument/2006/relationships/hyperlink" Target="https://industrialfans.hunterfan.com/collections/industrial-hvls-fan-controls" TargetMode="Externa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industrialfans.hunterfan.com/collections/industrial-hvls-fans" TargetMode="External"/><Relationship Id="rId20" Type="http://schemas.openxmlformats.org/officeDocument/2006/relationships/hyperlink" Target="https://industrialfans.hunterfan.com/blogs/hunter-industrial-blog/700e-controll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dustrialfans.hunterfan.com/products/350-series-controller"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industrialfans.hunterfan.com/products/700-series-controller" TargetMode="External"/><Relationship Id="rId23" Type="http://schemas.openxmlformats.org/officeDocument/2006/relationships/footer" Target="footer1.xml"/><Relationship Id="rId10" Type="http://schemas.openxmlformats.org/officeDocument/2006/relationships/hyperlink" Target="https://industrialfans.hunterfan.com/products/500-series-controller" TargetMode="External"/><Relationship Id="rId19" Type="http://schemas.openxmlformats.org/officeDocument/2006/relationships/hyperlink" Target="https://industrialfans.hunterfan.com/blogs/hunter-industrial-blog/digital-fan-controllers-and-their-benefits-in-industrial-settings" TargetMode="External"/><Relationship Id="rId4" Type="http://schemas.openxmlformats.org/officeDocument/2006/relationships/webSettings" Target="webSettings.xml"/><Relationship Id="rId9" Type="http://schemas.openxmlformats.org/officeDocument/2006/relationships/hyperlink" Target="https://industrialfans.hunterfan.com/products/700-series-controller" TargetMode="External"/><Relationship Id="rId14" Type="http://schemas.openxmlformats.org/officeDocument/2006/relationships/hyperlink" Target="https://industrialfans.hunterfan.com/products/500-series-controller"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6</Pages>
  <Words>1688</Words>
  <Characters>9624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11290</CharactersWithSpaces>
  <SharedDoc>false</SharedDoc>
  <HLinks>
    <vt:vector size="156" baseType="variant">
      <vt:variant>
        <vt:i4>8323180</vt:i4>
      </vt:variant>
      <vt:variant>
        <vt:i4>78</vt:i4>
      </vt:variant>
      <vt:variant>
        <vt:i4>0</vt:i4>
      </vt:variant>
      <vt:variant>
        <vt:i4>5</vt:i4>
      </vt:variant>
      <vt:variant>
        <vt:lpwstr>https://industrialfans.hunterfan.com/blogs/hunter-industrial-blog/how-to-maximize-airflow-in-your-workplace</vt:lpwstr>
      </vt:variant>
      <vt:variant>
        <vt:lpwstr/>
      </vt:variant>
      <vt:variant>
        <vt:i4>5701721</vt:i4>
      </vt:variant>
      <vt:variant>
        <vt:i4>75</vt:i4>
      </vt:variant>
      <vt:variant>
        <vt:i4>0</vt:i4>
      </vt:variant>
      <vt:variant>
        <vt:i4>5</vt:i4>
      </vt:variant>
      <vt:variant>
        <vt:lpwstr>https://industrialfans.hunterfan.com/blogs/hunter-industrial-blog/700e-controller</vt:lpwstr>
      </vt:variant>
      <vt:variant>
        <vt:lpwstr/>
      </vt:variant>
      <vt:variant>
        <vt:i4>6357113</vt:i4>
      </vt:variant>
      <vt:variant>
        <vt:i4>72</vt:i4>
      </vt:variant>
      <vt:variant>
        <vt:i4>0</vt:i4>
      </vt:variant>
      <vt:variant>
        <vt:i4>5</vt:i4>
      </vt:variant>
      <vt:variant>
        <vt:lpwstr>https://industrialfans.hunterfan.com/blogs/hunter-industrial-blog/digital-fan-controllers-and-their-benefits-in-industrial-settings</vt:lpwstr>
      </vt:variant>
      <vt:variant>
        <vt:lpwstr/>
      </vt:variant>
      <vt:variant>
        <vt:i4>6357113</vt:i4>
      </vt:variant>
      <vt:variant>
        <vt:i4>69</vt:i4>
      </vt:variant>
      <vt:variant>
        <vt:i4>0</vt:i4>
      </vt:variant>
      <vt:variant>
        <vt:i4>5</vt:i4>
      </vt:variant>
      <vt:variant>
        <vt:lpwstr>https://industrialfans.hunterfan.com/blogs/hunter-industrial-blog/digital-fan-controllers-and-their-benefits-in-industrial-settings</vt:lpwstr>
      </vt:variant>
      <vt:variant>
        <vt:lpwstr/>
      </vt:variant>
      <vt:variant>
        <vt:i4>4390941</vt:i4>
      </vt:variant>
      <vt:variant>
        <vt:i4>66</vt:i4>
      </vt:variant>
      <vt:variant>
        <vt:i4>0</vt:i4>
      </vt:variant>
      <vt:variant>
        <vt:i4>5</vt:i4>
      </vt:variant>
      <vt:variant>
        <vt:lpwstr>https://industrialfans.hunterfan.com/collections/industrial-hvls-fans</vt:lpwstr>
      </vt:variant>
      <vt:variant>
        <vt:lpwstr/>
      </vt:variant>
      <vt:variant>
        <vt:i4>2687015</vt:i4>
      </vt:variant>
      <vt:variant>
        <vt:i4>63</vt:i4>
      </vt:variant>
      <vt:variant>
        <vt:i4>0</vt:i4>
      </vt:variant>
      <vt:variant>
        <vt:i4>5</vt:i4>
      </vt:variant>
      <vt:variant>
        <vt:lpwstr>https://industrialfans.hunterfan.com/products/700-series-controller</vt:lpwstr>
      </vt:variant>
      <vt:variant>
        <vt:lpwstr/>
      </vt:variant>
      <vt:variant>
        <vt:i4>2687013</vt:i4>
      </vt:variant>
      <vt:variant>
        <vt:i4>60</vt:i4>
      </vt:variant>
      <vt:variant>
        <vt:i4>0</vt:i4>
      </vt:variant>
      <vt:variant>
        <vt:i4>5</vt:i4>
      </vt:variant>
      <vt:variant>
        <vt:lpwstr>https://industrialfans.hunterfan.com/products/500-series-controller</vt:lpwstr>
      </vt:variant>
      <vt:variant>
        <vt:lpwstr/>
      </vt:variant>
      <vt:variant>
        <vt:i4>2883619</vt:i4>
      </vt:variant>
      <vt:variant>
        <vt:i4>57</vt:i4>
      </vt:variant>
      <vt:variant>
        <vt:i4>0</vt:i4>
      </vt:variant>
      <vt:variant>
        <vt:i4>5</vt:i4>
      </vt:variant>
      <vt:variant>
        <vt:lpwstr>https://industrialfans.hunterfan.com/products/350-series-controller</vt:lpwstr>
      </vt:variant>
      <vt:variant>
        <vt:lpwstr/>
      </vt:variant>
      <vt:variant>
        <vt:i4>5242948</vt:i4>
      </vt:variant>
      <vt:variant>
        <vt:i4>54</vt:i4>
      </vt:variant>
      <vt:variant>
        <vt:i4>0</vt:i4>
      </vt:variant>
      <vt:variant>
        <vt:i4>5</vt:i4>
      </vt:variant>
      <vt:variant>
        <vt:lpwstr>https://industrialfans.hunterfan.com/collections/industrial-hvls-fan-controls</vt:lpwstr>
      </vt:variant>
      <vt:variant>
        <vt:lpwstr/>
      </vt:variant>
      <vt:variant>
        <vt:i4>327790</vt:i4>
      </vt:variant>
      <vt:variant>
        <vt:i4>50</vt:i4>
      </vt:variant>
      <vt:variant>
        <vt:i4>0</vt:i4>
      </vt:variant>
      <vt:variant>
        <vt:i4>5</vt:i4>
      </vt:variant>
      <vt:variant>
        <vt:lpwstr/>
      </vt:variant>
      <vt:variant>
        <vt:lpwstr>_ixe6esroycgb</vt:lpwstr>
      </vt:variant>
      <vt:variant>
        <vt:i4>327790</vt:i4>
      </vt:variant>
      <vt:variant>
        <vt:i4>47</vt:i4>
      </vt:variant>
      <vt:variant>
        <vt:i4>0</vt:i4>
      </vt:variant>
      <vt:variant>
        <vt:i4>5</vt:i4>
      </vt:variant>
      <vt:variant>
        <vt:lpwstr/>
      </vt:variant>
      <vt:variant>
        <vt:lpwstr>_ixe6esroycgb</vt:lpwstr>
      </vt:variant>
      <vt:variant>
        <vt:i4>5046370</vt:i4>
      </vt:variant>
      <vt:variant>
        <vt:i4>44</vt:i4>
      </vt:variant>
      <vt:variant>
        <vt:i4>0</vt:i4>
      </vt:variant>
      <vt:variant>
        <vt:i4>5</vt:i4>
      </vt:variant>
      <vt:variant>
        <vt:lpwstr/>
      </vt:variant>
      <vt:variant>
        <vt:lpwstr>_3r2kxq18dma7</vt:lpwstr>
      </vt:variant>
      <vt:variant>
        <vt:i4>5046370</vt:i4>
      </vt:variant>
      <vt:variant>
        <vt:i4>41</vt:i4>
      </vt:variant>
      <vt:variant>
        <vt:i4>0</vt:i4>
      </vt:variant>
      <vt:variant>
        <vt:i4>5</vt:i4>
      </vt:variant>
      <vt:variant>
        <vt:lpwstr/>
      </vt:variant>
      <vt:variant>
        <vt:lpwstr>_3r2kxq18dma7</vt:lpwstr>
      </vt:variant>
      <vt:variant>
        <vt:i4>655409</vt:i4>
      </vt:variant>
      <vt:variant>
        <vt:i4>38</vt:i4>
      </vt:variant>
      <vt:variant>
        <vt:i4>0</vt:i4>
      </vt:variant>
      <vt:variant>
        <vt:i4>5</vt:i4>
      </vt:variant>
      <vt:variant>
        <vt:lpwstr/>
      </vt:variant>
      <vt:variant>
        <vt:lpwstr>_kerbmb4rry8y</vt:lpwstr>
      </vt:variant>
      <vt:variant>
        <vt:i4>655409</vt:i4>
      </vt:variant>
      <vt:variant>
        <vt:i4>35</vt:i4>
      </vt:variant>
      <vt:variant>
        <vt:i4>0</vt:i4>
      </vt:variant>
      <vt:variant>
        <vt:i4>5</vt:i4>
      </vt:variant>
      <vt:variant>
        <vt:lpwstr/>
      </vt:variant>
      <vt:variant>
        <vt:lpwstr>_kerbmb4rry8y</vt:lpwstr>
      </vt:variant>
      <vt:variant>
        <vt:i4>5177389</vt:i4>
      </vt:variant>
      <vt:variant>
        <vt:i4>32</vt:i4>
      </vt:variant>
      <vt:variant>
        <vt:i4>0</vt:i4>
      </vt:variant>
      <vt:variant>
        <vt:i4>5</vt:i4>
      </vt:variant>
      <vt:variant>
        <vt:lpwstr/>
      </vt:variant>
      <vt:variant>
        <vt:lpwstr>_mweo0krbjco8</vt:lpwstr>
      </vt:variant>
      <vt:variant>
        <vt:i4>5177389</vt:i4>
      </vt:variant>
      <vt:variant>
        <vt:i4>29</vt:i4>
      </vt:variant>
      <vt:variant>
        <vt:i4>0</vt:i4>
      </vt:variant>
      <vt:variant>
        <vt:i4>5</vt:i4>
      </vt:variant>
      <vt:variant>
        <vt:lpwstr/>
      </vt:variant>
      <vt:variant>
        <vt:lpwstr>_mweo0krbjco8</vt:lpwstr>
      </vt:variant>
      <vt:variant>
        <vt:i4>5832831</vt:i4>
      </vt:variant>
      <vt:variant>
        <vt:i4>26</vt:i4>
      </vt:variant>
      <vt:variant>
        <vt:i4>0</vt:i4>
      </vt:variant>
      <vt:variant>
        <vt:i4>5</vt:i4>
      </vt:variant>
      <vt:variant>
        <vt:lpwstr/>
      </vt:variant>
      <vt:variant>
        <vt:lpwstr>_mc50spgfleyg</vt:lpwstr>
      </vt:variant>
      <vt:variant>
        <vt:i4>5832831</vt:i4>
      </vt:variant>
      <vt:variant>
        <vt:i4>23</vt:i4>
      </vt:variant>
      <vt:variant>
        <vt:i4>0</vt:i4>
      </vt:variant>
      <vt:variant>
        <vt:i4>5</vt:i4>
      </vt:variant>
      <vt:variant>
        <vt:lpwstr/>
      </vt:variant>
      <vt:variant>
        <vt:lpwstr>_mc50spgfleyg</vt:lpwstr>
      </vt:variant>
      <vt:variant>
        <vt:i4>1638463</vt:i4>
      </vt:variant>
      <vt:variant>
        <vt:i4>20</vt:i4>
      </vt:variant>
      <vt:variant>
        <vt:i4>0</vt:i4>
      </vt:variant>
      <vt:variant>
        <vt:i4>5</vt:i4>
      </vt:variant>
      <vt:variant>
        <vt:lpwstr/>
      </vt:variant>
      <vt:variant>
        <vt:lpwstr>_hgc3qa499ln2</vt:lpwstr>
      </vt:variant>
      <vt:variant>
        <vt:i4>1638463</vt:i4>
      </vt:variant>
      <vt:variant>
        <vt:i4>17</vt:i4>
      </vt:variant>
      <vt:variant>
        <vt:i4>0</vt:i4>
      </vt:variant>
      <vt:variant>
        <vt:i4>5</vt:i4>
      </vt:variant>
      <vt:variant>
        <vt:lpwstr/>
      </vt:variant>
      <vt:variant>
        <vt:lpwstr>_hgc3qa499ln2</vt:lpwstr>
      </vt:variant>
      <vt:variant>
        <vt:i4>2883619</vt:i4>
      </vt:variant>
      <vt:variant>
        <vt:i4>12</vt:i4>
      </vt:variant>
      <vt:variant>
        <vt:i4>0</vt:i4>
      </vt:variant>
      <vt:variant>
        <vt:i4>5</vt:i4>
      </vt:variant>
      <vt:variant>
        <vt:lpwstr>https://industrialfans.hunterfan.com/products/350-series-controller</vt:lpwstr>
      </vt:variant>
      <vt:variant>
        <vt:lpwstr/>
      </vt:variant>
      <vt:variant>
        <vt:i4>2687013</vt:i4>
      </vt:variant>
      <vt:variant>
        <vt:i4>9</vt:i4>
      </vt:variant>
      <vt:variant>
        <vt:i4>0</vt:i4>
      </vt:variant>
      <vt:variant>
        <vt:i4>5</vt:i4>
      </vt:variant>
      <vt:variant>
        <vt:lpwstr>https://industrialfans.hunterfan.com/products/500-series-controller</vt:lpwstr>
      </vt:variant>
      <vt:variant>
        <vt:lpwstr/>
      </vt:variant>
      <vt:variant>
        <vt:i4>2687015</vt:i4>
      </vt:variant>
      <vt:variant>
        <vt:i4>6</vt:i4>
      </vt:variant>
      <vt:variant>
        <vt:i4>0</vt:i4>
      </vt:variant>
      <vt:variant>
        <vt:i4>5</vt:i4>
      </vt:variant>
      <vt:variant>
        <vt:lpwstr>https://industrialfans.hunterfan.com/products/700-series-controller</vt:lpwstr>
      </vt:variant>
      <vt:variant>
        <vt:lpwstr/>
      </vt:variant>
      <vt:variant>
        <vt:i4>5242948</vt:i4>
      </vt:variant>
      <vt:variant>
        <vt:i4>3</vt:i4>
      </vt:variant>
      <vt:variant>
        <vt:i4>0</vt:i4>
      </vt:variant>
      <vt:variant>
        <vt:i4>5</vt:i4>
      </vt:variant>
      <vt:variant>
        <vt:lpwstr>https://industrialfans.hunterfan.com/collections/industrial-hvls-fan-controls</vt:lpwstr>
      </vt:variant>
      <vt:variant>
        <vt:lpwstr/>
      </vt:variant>
      <vt:variant>
        <vt:i4>4390941</vt:i4>
      </vt:variant>
      <vt:variant>
        <vt:i4>0</vt:i4>
      </vt:variant>
      <vt:variant>
        <vt:i4>0</vt:i4>
      </vt:variant>
      <vt:variant>
        <vt:i4>5</vt:i4>
      </vt:variant>
      <vt:variant>
        <vt:lpwstr>https://industrialfans.hunterfan.com/collections/industrial-hvls-fans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Dosemagen, Tami</dc:creator>
  <cp:lastModifiedBy>Kinnison, Brad</cp:lastModifiedBy>
  <cp:revision>15</cp:revision>
  <dcterms:created xsi:type="dcterms:W3CDTF">2023-04-27T14:05:00Z</dcterms:created>
  <dcterms:modified xsi:type="dcterms:W3CDTF">2023-05-02T13:22:00Z</dcterms:modified>
</cp:coreProperties>
</file>